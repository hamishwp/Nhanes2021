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71D4" w14:textId="7377375F" w:rsidR="005F417D" w:rsidRPr="000D0E1D" w:rsidRDefault="009D41CA" w:rsidP="000D0E1D">
      <w:pPr>
        <w:rPr>
          <w:rFonts w:ascii="Arial" w:hAnsi="Arial" w:cs="Arial"/>
        </w:rPr>
      </w:pPr>
      <w:r w:rsidRPr="000D0E1D">
        <w:rPr>
          <w:rFonts w:ascii="Arial" w:hAnsi="Arial" w:cs="Arial"/>
          <w:color w:val="000000"/>
        </w:rPr>
        <w:t xml:space="preserve">Title: </w:t>
      </w:r>
      <w:r w:rsidR="00BA5132" w:rsidRPr="000D0E1D">
        <w:rPr>
          <w:rFonts w:ascii="Arial" w:hAnsi="Arial" w:cs="Arial"/>
          <w:color w:val="000000"/>
        </w:rPr>
        <w:t>Short-</w:t>
      </w:r>
      <w:r w:rsidRPr="000D0E1D">
        <w:rPr>
          <w:rFonts w:ascii="Arial" w:hAnsi="Arial" w:cs="Arial"/>
          <w:color w:val="000000"/>
        </w:rPr>
        <w:t xml:space="preserve">term </w:t>
      </w:r>
      <w:r w:rsidR="00BA5132" w:rsidRPr="000D0E1D">
        <w:rPr>
          <w:rFonts w:ascii="Arial" w:hAnsi="Arial" w:cs="Arial"/>
          <w:color w:val="000000"/>
        </w:rPr>
        <w:t xml:space="preserve">and Mid-term </w:t>
      </w:r>
      <w:r w:rsidRPr="000D0E1D">
        <w:rPr>
          <w:rFonts w:ascii="Arial" w:hAnsi="Arial" w:cs="Arial"/>
          <w:color w:val="000000"/>
        </w:rPr>
        <w:t>Blood Pressure Variability and long-term Mortality: evidence from the Third National Health and Nutrition Examination Study</w:t>
      </w:r>
    </w:p>
    <w:p w14:paraId="00000004" w14:textId="77777777" w:rsidR="001C3A7A" w:rsidRPr="000D0E1D" w:rsidRDefault="009D41CA">
      <w:pPr>
        <w:pStyle w:val="Subtitle"/>
        <w:rPr>
          <w:rFonts w:ascii="Arial" w:eastAsia="Calibri" w:hAnsi="Arial" w:cs="Arial"/>
          <w:i w:val="0"/>
          <w:color w:val="000000"/>
          <w:sz w:val="22"/>
          <w:szCs w:val="22"/>
          <w:vertAlign w:val="superscript"/>
          <w:lang w:val="de-DE"/>
        </w:rPr>
      </w:pPr>
      <w:proofErr w:type="spellStart"/>
      <w:r w:rsidRPr="000D0E1D">
        <w:rPr>
          <w:rFonts w:ascii="Arial" w:eastAsia="Calibri" w:hAnsi="Arial" w:cs="Arial"/>
          <w:i w:val="0"/>
          <w:color w:val="000000"/>
          <w:sz w:val="22"/>
          <w:szCs w:val="22"/>
          <w:lang w:val="de-DE"/>
        </w:rPr>
        <w:t>Authors</w:t>
      </w:r>
      <w:proofErr w:type="spellEnd"/>
      <w:r w:rsidRPr="000D0E1D">
        <w:rPr>
          <w:rFonts w:ascii="Arial" w:eastAsia="Calibri" w:hAnsi="Arial" w:cs="Arial"/>
          <w:i w:val="0"/>
          <w:color w:val="000000"/>
          <w:sz w:val="22"/>
          <w:szCs w:val="22"/>
          <w:lang w:val="de-DE"/>
        </w:rPr>
        <w:t>: David Steinsaltz</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Hamish Patten</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D W Bester</w:t>
      </w:r>
      <w:r w:rsidRPr="000D0E1D">
        <w:rPr>
          <w:rFonts w:ascii="Arial" w:eastAsia="Calibri" w:hAnsi="Arial" w:cs="Arial"/>
          <w:i w:val="0"/>
          <w:color w:val="000000"/>
          <w:sz w:val="22"/>
          <w:szCs w:val="22"/>
          <w:vertAlign w:val="superscript"/>
          <w:lang w:val="de-DE"/>
        </w:rPr>
        <w:t>2</w:t>
      </w:r>
      <w:r w:rsidRPr="000D0E1D">
        <w:rPr>
          <w:rFonts w:ascii="Arial" w:eastAsia="Calibri" w:hAnsi="Arial" w:cs="Arial"/>
          <w:i w:val="0"/>
          <w:color w:val="000000"/>
          <w:sz w:val="22"/>
          <w:szCs w:val="22"/>
          <w:lang w:val="de-DE"/>
        </w:rPr>
        <w:t>, Ben Seligman</w:t>
      </w:r>
      <w:r w:rsidRPr="000D0E1D">
        <w:rPr>
          <w:rFonts w:ascii="Arial" w:eastAsia="Calibri" w:hAnsi="Arial" w:cs="Arial"/>
          <w:i w:val="0"/>
          <w:color w:val="000000"/>
          <w:sz w:val="22"/>
          <w:szCs w:val="22"/>
          <w:vertAlign w:val="superscript"/>
          <w:lang w:val="de-DE"/>
        </w:rPr>
        <w:t>3</w:t>
      </w:r>
      <w:r w:rsidRPr="000D0E1D">
        <w:rPr>
          <w:rFonts w:ascii="Arial" w:eastAsia="Calibri" w:hAnsi="Arial" w:cs="Arial"/>
          <w:i w:val="0"/>
          <w:color w:val="000000"/>
          <w:sz w:val="22"/>
          <w:szCs w:val="22"/>
          <w:lang w:val="de-DE"/>
        </w:rPr>
        <w:t>, David H. Rehkopf</w:t>
      </w:r>
      <w:r w:rsidRPr="000D0E1D">
        <w:rPr>
          <w:rFonts w:ascii="Arial" w:eastAsia="Calibri" w:hAnsi="Arial" w:cs="Arial"/>
          <w:i w:val="0"/>
          <w:color w:val="000000"/>
          <w:sz w:val="22"/>
          <w:szCs w:val="22"/>
          <w:vertAlign w:val="superscript"/>
          <w:lang w:val="de-DE"/>
        </w:rPr>
        <w:t>4</w:t>
      </w:r>
    </w:p>
    <w:p w14:paraId="00000005" w14:textId="77777777" w:rsidR="001C3A7A" w:rsidRPr="000D0E1D" w:rsidRDefault="001C3A7A">
      <w:pPr>
        <w:rPr>
          <w:rFonts w:ascii="Arial" w:hAnsi="Arial" w:cs="Arial"/>
          <w:lang w:val="de-DE"/>
        </w:rPr>
      </w:pPr>
    </w:p>
    <w:p w14:paraId="00000006" w14:textId="77777777" w:rsidR="001C3A7A" w:rsidRPr="000D0E1D" w:rsidRDefault="009D41CA">
      <w:pPr>
        <w:rPr>
          <w:rFonts w:ascii="Arial" w:hAnsi="Arial" w:cs="Arial"/>
        </w:rPr>
      </w:pPr>
      <w:r w:rsidRPr="000D0E1D">
        <w:rPr>
          <w:rFonts w:ascii="Arial" w:hAnsi="Arial" w:cs="Arial"/>
        </w:rPr>
        <w:t>Author Affiliations:</w:t>
      </w:r>
    </w:p>
    <w:p w14:paraId="00000007" w14:textId="77777777" w:rsidR="001C3A7A" w:rsidRPr="000D0E1D" w:rsidRDefault="009D41CA">
      <w:pPr>
        <w:rPr>
          <w:rFonts w:ascii="Arial" w:hAnsi="Arial" w:cs="Arial"/>
        </w:rPr>
      </w:pPr>
      <w:r w:rsidRPr="000D0E1D">
        <w:rPr>
          <w:rFonts w:ascii="Arial" w:hAnsi="Arial" w:cs="Arial"/>
          <w:vertAlign w:val="superscript"/>
        </w:rPr>
        <w:t xml:space="preserve">1 </w:t>
      </w:r>
      <w:r w:rsidRPr="000D0E1D">
        <w:rPr>
          <w:rFonts w:ascii="Arial" w:hAnsi="Arial" w:cs="Arial"/>
        </w:rPr>
        <w:t>Department of Statistics, University of Oxford.</w:t>
      </w:r>
    </w:p>
    <w:p w14:paraId="00000008" w14:textId="77777777" w:rsidR="001C3A7A" w:rsidRPr="000D0E1D" w:rsidRDefault="009D41CA">
      <w:pPr>
        <w:rPr>
          <w:rFonts w:ascii="Arial" w:hAnsi="Arial" w:cs="Arial"/>
          <w:vertAlign w:val="superscript"/>
        </w:rPr>
      </w:pPr>
      <w:r w:rsidRPr="000D0E1D">
        <w:rPr>
          <w:rFonts w:ascii="Arial" w:hAnsi="Arial" w:cs="Arial"/>
          <w:vertAlign w:val="superscript"/>
        </w:rPr>
        <w:t>2</w:t>
      </w:r>
    </w:p>
    <w:p w14:paraId="00000009" w14:textId="77777777" w:rsidR="001C3A7A" w:rsidRPr="000D0E1D" w:rsidRDefault="009D41CA">
      <w:pPr>
        <w:rPr>
          <w:rFonts w:ascii="Arial" w:hAnsi="Arial" w:cs="Arial"/>
          <w:vertAlign w:val="superscript"/>
        </w:rPr>
      </w:pPr>
      <w:r w:rsidRPr="000D0E1D">
        <w:rPr>
          <w:rFonts w:ascii="Arial" w:hAnsi="Arial" w:cs="Arial"/>
          <w:vertAlign w:val="superscript"/>
        </w:rPr>
        <w:t>3</w:t>
      </w:r>
    </w:p>
    <w:p w14:paraId="0000000A" w14:textId="647A9E64" w:rsidR="001C3A7A" w:rsidRPr="000D0E1D" w:rsidRDefault="009D41CA">
      <w:pPr>
        <w:rPr>
          <w:rFonts w:ascii="Arial" w:hAnsi="Arial" w:cs="Arial"/>
        </w:rPr>
      </w:pPr>
      <w:r w:rsidRPr="000D0E1D">
        <w:rPr>
          <w:rFonts w:ascii="Arial" w:hAnsi="Arial" w:cs="Arial"/>
          <w:vertAlign w:val="superscript"/>
        </w:rPr>
        <w:t>4</w:t>
      </w:r>
      <w:r w:rsidRPr="000D0E1D">
        <w:rPr>
          <w:rFonts w:ascii="Arial" w:hAnsi="Arial" w:cs="Arial"/>
        </w:rPr>
        <w:t xml:space="preserve"> </w:t>
      </w:r>
      <w:r w:rsidR="00AC0AAA" w:rsidRPr="000D0E1D">
        <w:rPr>
          <w:rFonts w:ascii="Arial" w:hAnsi="Arial" w:cs="Arial"/>
        </w:rPr>
        <w:t>Department of Epidemiology and Population Health</w:t>
      </w:r>
      <w:r w:rsidRPr="000D0E1D">
        <w:rPr>
          <w:rFonts w:ascii="Arial" w:hAnsi="Arial" w:cs="Arial"/>
        </w:rPr>
        <w:t>, Stanford University School of Medicine.</w:t>
      </w:r>
    </w:p>
    <w:p w14:paraId="0000000B" w14:textId="77777777" w:rsidR="001C3A7A" w:rsidRPr="000D0E1D" w:rsidRDefault="001C3A7A">
      <w:pPr>
        <w:rPr>
          <w:rFonts w:ascii="Arial" w:hAnsi="Arial" w:cs="Arial"/>
        </w:rPr>
      </w:pPr>
    </w:p>
    <w:p w14:paraId="0000000C" w14:textId="4F1B3BCB" w:rsidR="001C3A7A" w:rsidRPr="00663CEC" w:rsidRDefault="00547BB0">
      <w:pPr>
        <w:rPr>
          <w:rFonts w:ascii="Arial" w:hAnsi="Arial" w:cs="Arial"/>
          <w:lang w:val="en-GB"/>
          <w:rPrChange w:id="0" w:author="David Steinsaltz" w:date="2023-06-12T16:58:00Z">
            <w:rPr>
              <w:rFonts w:ascii="Arial" w:hAnsi="Arial" w:cs="Arial"/>
              <w:lang w:val="de-DE"/>
            </w:rPr>
          </w:rPrChange>
        </w:rPr>
      </w:pPr>
      <w:r w:rsidRPr="00663CEC">
        <w:rPr>
          <w:rFonts w:ascii="Arial" w:hAnsi="Arial" w:cs="Arial"/>
          <w:lang w:val="en-GB"/>
          <w:rPrChange w:id="1" w:author="David Steinsaltz" w:date="2023-06-12T16:58:00Z">
            <w:rPr>
              <w:rFonts w:ascii="Arial" w:hAnsi="Arial" w:cs="Arial"/>
              <w:lang w:val="de-DE"/>
            </w:rPr>
          </w:rPrChange>
        </w:rPr>
        <w:t xml:space="preserve">Authors for communication: </w:t>
      </w:r>
      <w:r w:rsidR="009D41CA" w:rsidRPr="00663CEC">
        <w:rPr>
          <w:rFonts w:ascii="Arial" w:hAnsi="Arial" w:cs="Arial"/>
          <w:lang w:val="en-GB"/>
          <w:rPrChange w:id="2" w:author="David Steinsaltz" w:date="2023-06-12T16:58:00Z">
            <w:rPr>
              <w:rFonts w:ascii="Arial" w:hAnsi="Arial" w:cs="Arial"/>
              <w:lang w:val="de-DE"/>
            </w:rPr>
          </w:rPrChange>
        </w:rPr>
        <w:t>David Steinsaltz and David H. Rehkopf</w:t>
      </w:r>
    </w:p>
    <w:p w14:paraId="72C2E777" w14:textId="54CE459F" w:rsidR="00547BB0" w:rsidRPr="00663CEC" w:rsidRDefault="00547BB0">
      <w:pPr>
        <w:rPr>
          <w:rFonts w:ascii="Arial" w:hAnsi="Arial" w:cs="Arial"/>
          <w:lang w:val="en-GB"/>
          <w:rPrChange w:id="3" w:author="David Steinsaltz" w:date="2023-06-12T16:58:00Z">
            <w:rPr>
              <w:rFonts w:ascii="Arial" w:hAnsi="Arial" w:cs="Arial"/>
              <w:lang w:val="de-DE"/>
            </w:rPr>
          </w:rPrChange>
        </w:rPr>
      </w:pPr>
      <w:r w:rsidRPr="00663CEC">
        <w:rPr>
          <w:rFonts w:ascii="Arial" w:hAnsi="Arial" w:cs="Arial"/>
          <w:lang w:val="en-GB"/>
          <w:rPrChange w:id="4" w:author="David Steinsaltz" w:date="2023-06-12T16:58:00Z">
            <w:rPr>
              <w:rFonts w:ascii="Arial" w:hAnsi="Arial" w:cs="Arial"/>
              <w:lang w:val="de-DE"/>
            </w:rPr>
          </w:rPrChange>
        </w:rPr>
        <w:t xml:space="preserve">Keywords: Blood pressure, </w:t>
      </w:r>
      <w:r w:rsidR="00BA5132" w:rsidRPr="00663CEC">
        <w:rPr>
          <w:rFonts w:ascii="Arial" w:hAnsi="Arial" w:cs="Arial"/>
          <w:lang w:val="en-GB"/>
          <w:rPrChange w:id="5" w:author="David Steinsaltz" w:date="2023-06-12T16:58:00Z">
            <w:rPr>
              <w:rFonts w:ascii="Arial" w:hAnsi="Arial" w:cs="Arial"/>
              <w:lang w:val="de-DE"/>
            </w:rPr>
          </w:rPrChange>
        </w:rPr>
        <w:t xml:space="preserve">hypertension, blood pressure variability, </w:t>
      </w:r>
      <w:r w:rsidRPr="00663CEC">
        <w:rPr>
          <w:rFonts w:ascii="Arial" w:hAnsi="Arial" w:cs="Arial"/>
          <w:lang w:val="en-GB"/>
          <w:rPrChange w:id="6" w:author="David Steinsaltz" w:date="2023-06-12T16:58:00Z">
            <w:rPr>
              <w:rFonts w:ascii="Arial" w:hAnsi="Arial" w:cs="Arial"/>
              <w:lang w:val="de-DE"/>
            </w:rPr>
          </w:rPrChange>
        </w:rPr>
        <w:t xml:space="preserve">mortality, </w:t>
      </w:r>
    </w:p>
    <w:p w14:paraId="4B8BF9A4" w14:textId="3CB434C5" w:rsidR="00547BB0" w:rsidRPr="00663CEC" w:rsidRDefault="00547BB0">
      <w:pPr>
        <w:rPr>
          <w:rFonts w:ascii="Arial" w:hAnsi="Arial" w:cs="Arial"/>
          <w:lang w:val="en-GB"/>
          <w:rPrChange w:id="7" w:author="David Steinsaltz" w:date="2023-06-12T16:58:00Z">
            <w:rPr>
              <w:rFonts w:ascii="Arial" w:hAnsi="Arial" w:cs="Arial"/>
              <w:lang w:val="de-DE"/>
            </w:rPr>
          </w:rPrChange>
        </w:rPr>
      </w:pPr>
    </w:p>
    <w:p w14:paraId="68594B45" w14:textId="77777777" w:rsidR="00547BB0" w:rsidRPr="00663CEC" w:rsidRDefault="00547BB0">
      <w:pPr>
        <w:rPr>
          <w:rFonts w:ascii="Arial" w:hAnsi="Arial" w:cs="Arial"/>
          <w:lang w:val="en-GB"/>
          <w:rPrChange w:id="8" w:author="David Steinsaltz" w:date="2023-06-12T16:58:00Z">
            <w:rPr>
              <w:rFonts w:ascii="Arial" w:hAnsi="Arial" w:cs="Arial"/>
              <w:lang w:val="de-DE"/>
            </w:rPr>
          </w:rPrChange>
        </w:rPr>
      </w:pPr>
    </w:p>
    <w:p w14:paraId="0000000D" w14:textId="77777777" w:rsidR="001C3A7A" w:rsidRPr="00663CEC" w:rsidRDefault="001C3A7A">
      <w:pPr>
        <w:rPr>
          <w:rFonts w:ascii="Arial" w:hAnsi="Arial" w:cs="Arial"/>
          <w:lang w:val="en-GB"/>
          <w:rPrChange w:id="9" w:author="David Steinsaltz" w:date="2023-06-12T16:58:00Z">
            <w:rPr>
              <w:rFonts w:ascii="Arial" w:hAnsi="Arial" w:cs="Arial"/>
              <w:lang w:val="de-DE"/>
            </w:rPr>
          </w:rPrChange>
        </w:rPr>
      </w:pPr>
    </w:p>
    <w:p w14:paraId="0000000E" w14:textId="77777777" w:rsidR="001C3A7A" w:rsidRPr="00663CEC" w:rsidRDefault="001C3A7A">
      <w:pPr>
        <w:rPr>
          <w:rFonts w:ascii="Arial" w:hAnsi="Arial" w:cs="Arial"/>
          <w:lang w:val="en-GB"/>
          <w:rPrChange w:id="10" w:author="David Steinsaltz" w:date="2023-06-12T16:58:00Z">
            <w:rPr>
              <w:rFonts w:ascii="Arial" w:hAnsi="Arial" w:cs="Arial"/>
              <w:lang w:val="de-DE"/>
            </w:rPr>
          </w:rPrChange>
        </w:rPr>
      </w:pPr>
    </w:p>
    <w:p w14:paraId="0000000F" w14:textId="77777777" w:rsidR="001C3A7A" w:rsidRPr="00663CEC" w:rsidRDefault="001C3A7A">
      <w:pPr>
        <w:rPr>
          <w:rFonts w:ascii="Arial" w:hAnsi="Arial" w:cs="Arial"/>
          <w:lang w:val="en-GB"/>
          <w:rPrChange w:id="11" w:author="David Steinsaltz" w:date="2023-06-12T16:58:00Z">
            <w:rPr>
              <w:rFonts w:ascii="Arial" w:hAnsi="Arial" w:cs="Arial"/>
              <w:lang w:val="de-DE"/>
            </w:rPr>
          </w:rPrChange>
        </w:rPr>
      </w:pPr>
    </w:p>
    <w:p w14:paraId="00000010" w14:textId="77777777" w:rsidR="001C3A7A" w:rsidRPr="00663CEC" w:rsidRDefault="001C3A7A">
      <w:pPr>
        <w:rPr>
          <w:rFonts w:ascii="Arial" w:hAnsi="Arial" w:cs="Arial"/>
          <w:lang w:val="en-GB"/>
          <w:rPrChange w:id="12" w:author="David Steinsaltz" w:date="2023-06-12T16:58:00Z">
            <w:rPr>
              <w:rFonts w:ascii="Arial" w:hAnsi="Arial" w:cs="Arial"/>
              <w:lang w:val="de-DE"/>
            </w:rPr>
          </w:rPrChange>
        </w:rPr>
      </w:pPr>
    </w:p>
    <w:p w14:paraId="00000011" w14:textId="77777777" w:rsidR="001C3A7A" w:rsidRPr="00663CEC" w:rsidRDefault="001C3A7A">
      <w:pPr>
        <w:rPr>
          <w:rFonts w:ascii="Arial" w:hAnsi="Arial" w:cs="Arial"/>
          <w:lang w:val="en-GB"/>
          <w:rPrChange w:id="13" w:author="David Steinsaltz" w:date="2023-06-12T16:58:00Z">
            <w:rPr>
              <w:rFonts w:ascii="Arial" w:hAnsi="Arial" w:cs="Arial"/>
              <w:lang w:val="de-DE"/>
            </w:rPr>
          </w:rPrChange>
        </w:rPr>
      </w:pPr>
    </w:p>
    <w:p w14:paraId="00000012" w14:textId="77777777" w:rsidR="001C3A7A" w:rsidRPr="00663CEC" w:rsidRDefault="009D41CA">
      <w:pPr>
        <w:rPr>
          <w:rFonts w:ascii="Arial" w:hAnsi="Arial" w:cs="Arial"/>
          <w:b/>
          <w:lang w:val="en-GB"/>
          <w:rPrChange w:id="14" w:author="David Steinsaltz" w:date="2023-06-12T16:58:00Z">
            <w:rPr>
              <w:rFonts w:ascii="Arial" w:hAnsi="Arial" w:cs="Arial"/>
              <w:b/>
              <w:lang w:val="de-DE"/>
            </w:rPr>
          </w:rPrChange>
        </w:rPr>
      </w:pPr>
      <w:r w:rsidRPr="00663CEC">
        <w:rPr>
          <w:rFonts w:ascii="Arial" w:hAnsi="Arial" w:cs="Arial"/>
          <w:lang w:val="en-GB"/>
          <w:rPrChange w:id="15" w:author="David Steinsaltz" w:date="2023-06-12T16:58:00Z">
            <w:rPr>
              <w:rFonts w:ascii="Arial" w:hAnsi="Arial" w:cs="Arial"/>
              <w:lang w:val="de-DE"/>
            </w:rPr>
          </w:rPrChange>
        </w:rPr>
        <w:br w:type="page"/>
      </w:r>
    </w:p>
    <w:p w14:paraId="5504DB48" w14:textId="23B441F9" w:rsidR="00DE7EE9" w:rsidRDefault="00DE7EE9">
      <w:pPr>
        <w:pStyle w:val="Heading1"/>
        <w:rPr>
          <w:rFonts w:ascii="Arial" w:eastAsia="Calibri" w:hAnsi="Arial" w:cs="Arial"/>
          <w:b w:val="0"/>
          <w:bCs w:val="0"/>
          <w:color w:val="000000"/>
          <w:sz w:val="22"/>
          <w:szCs w:val="22"/>
        </w:rPr>
      </w:pPr>
      <w:bookmarkStart w:id="16" w:name="bookmark=id.30j0zll" w:colFirst="0" w:colLast="0"/>
      <w:bookmarkStart w:id="17" w:name="bookmark=id.gjdgxs" w:colFirst="0" w:colLast="0"/>
      <w:bookmarkEnd w:id="16"/>
      <w:bookmarkEnd w:id="17"/>
      <w:r w:rsidRPr="00755104">
        <w:rPr>
          <w:rFonts w:ascii="Arial" w:eastAsia="Calibri" w:hAnsi="Arial" w:cs="Arial"/>
          <w:color w:val="000000"/>
          <w:sz w:val="22"/>
          <w:szCs w:val="22"/>
        </w:rPr>
        <w:lastRenderedPageBreak/>
        <w:t>Abstract</w:t>
      </w:r>
      <w:r w:rsidR="00401AEF">
        <w:rPr>
          <w:rFonts w:ascii="Arial" w:eastAsia="Calibri" w:hAnsi="Arial" w:cs="Arial"/>
          <w:color w:val="000000"/>
          <w:sz w:val="22"/>
          <w:szCs w:val="22"/>
        </w:rPr>
        <w:t xml:space="preserve"> </w:t>
      </w:r>
      <w:r w:rsidR="00401AEF">
        <w:rPr>
          <w:rFonts w:ascii="Arial" w:eastAsia="Calibri" w:hAnsi="Arial" w:cs="Arial"/>
          <w:b w:val="0"/>
          <w:bCs w:val="0"/>
          <w:color w:val="000000"/>
          <w:sz w:val="22"/>
          <w:szCs w:val="22"/>
        </w:rPr>
        <w:t>(200 words, unstructured)</w:t>
      </w:r>
    </w:p>
    <w:p w14:paraId="1A2655E9" w14:textId="77777777" w:rsidR="00401AEF" w:rsidRPr="00401AEF" w:rsidRDefault="00401AEF" w:rsidP="00401AEF"/>
    <w:p w14:paraId="1F680825" w14:textId="77777777" w:rsidR="002A0FB1" w:rsidRDefault="002A0FB1" w:rsidP="000D0E1D">
      <w:pPr>
        <w:rPr>
          <w:rFonts w:ascii="Arial" w:hAnsi="Arial" w:cs="Arial"/>
          <w:b/>
          <w:bCs/>
        </w:rPr>
      </w:pPr>
    </w:p>
    <w:p w14:paraId="69722FD8" w14:textId="77777777" w:rsidR="00755104" w:rsidRPr="00755104" w:rsidRDefault="00755104" w:rsidP="000D0E1D">
      <w:pPr>
        <w:rPr>
          <w:rFonts w:ascii="Arial" w:hAnsi="Arial" w:cs="Arial"/>
          <w:b/>
          <w:bCs/>
        </w:rPr>
      </w:pPr>
    </w:p>
    <w:p w14:paraId="14C0355D" w14:textId="77777777" w:rsidR="002A0FB1" w:rsidRPr="000D0E1D" w:rsidRDefault="002A0FB1">
      <w:pPr>
        <w:rPr>
          <w:rFonts w:ascii="Arial" w:hAnsi="Arial" w:cs="Arial"/>
          <w:b/>
          <w:bCs/>
          <w:color w:val="000000"/>
        </w:rPr>
      </w:pPr>
      <w:r w:rsidRPr="000D0E1D">
        <w:rPr>
          <w:rFonts w:ascii="Arial" w:hAnsi="Arial" w:cs="Arial"/>
          <w:color w:val="000000"/>
        </w:rPr>
        <w:br w:type="page"/>
      </w:r>
    </w:p>
    <w:p w14:paraId="00000013" w14:textId="750D27E3" w:rsidR="001C3A7A" w:rsidRPr="000D0E1D" w:rsidRDefault="009D41CA" w:rsidP="00E11180">
      <w:pPr>
        <w:pStyle w:val="Heading1"/>
        <w:spacing w:line="480" w:lineRule="auto"/>
        <w:rPr>
          <w:rFonts w:ascii="Arial" w:eastAsia="Calibri" w:hAnsi="Arial" w:cs="Arial"/>
          <w:color w:val="000000"/>
          <w:sz w:val="22"/>
          <w:szCs w:val="22"/>
        </w:rPr>
      </w:pPr>
      <w:r w:rsidRPr="000D0E1D">
        <w:rPr>
          <w:rFonts w:ascii="Arial" w:eastAsia="Calibri" w:hAnsi="Arial" w:cs="Arial"/>
          <w:color w:val="000000"/>
          <w:sz w:val="22"/>
          <w:szCs w:val="22"/>
        </w:rPr>
        <w:lastRenderedPageBreak/>
        <w:t>Introduction</w:t>
      </w:r>
    </w:p>
    <w:p w14:paraId="271403E5" w14:textId="66AB5BCE" w:rsidR="00D838EF" w:rsidRDefault="009D41CA" w:rsidP="00E11180">
      <w:pPr>
        <w:spacing w:line="480" w:lineRule="auto"/>
        <w:rPr>
          <w:rFonts w:ascii="Arial" w:hAnsi="Arial" w:cs="Arial"/>
        </w:rPr>
      </w:pPr>
      <w:r w:rsidRPr="000D0E1D">
        <w:rPr>
          <w:rFonts w:ascii="Arial" w:hAnsi="Arial" w:cs="Arial"/>
        </w:rPr>
        <w:t>While the association between hypertension and mortality risk was first noted in actuarial studies in the first half of the twentieth century</w:t>
      </w:r>
      <w:r w:rsidR="008645CE">
        <w:rPr>
          <w:rFonts w:ascii="Arial" w:hAnsi="Arial" w:cs="Arial"/>
        </w:rPr>
        <w:fldChar w:fldCharType="begin"/>
      </w:r>
      <w:r w:rsidR="008645CE">
        <w:rPr>
          <w:rFonts w:ascii="Arial" w:hAnsi="Arial" w:cs="Arial"/>
        </w:rPr>
        <w:instrText xml:space="preserve"> ADDIN ZOTERO_ITEM CSL_CITATION {"citationID":"zuGsQvmZ","properties":{"formattedCitation":"\\super 1,2\\nosupersub{}","plainCitation":"1,2","noteIndex":0},"citationItems":[{"id":1,"uris":["http://zotero.org/users/5447380/items/7NW2D6BF"],"itemData":{"id":1,"type":"book","title":"Blood Pressure Study","author":[{"family":"Society of Actuaries","given":""}],"issued":{"date-parts":[["1939"]]}}},{"id":2,"uris":["http://zotero.org/users/5447380/items/SZ3I86AH"],"itemData":{"id":2,"type":"book","title":"Blood Pressure: Report of the Joint Committee on Mortality of the Association of Life Insurance Medical Directors and the Actuarial Society of America","author":[{"family":"Society of Actuaries","given":""}]}}],"schema":"https://github.com/citation-style-language/schema/raw/master/csl-citation.json"} </w:instrText>
      </w:r>
      <w:r w:rsidR="008645CE">
        <w:rPr>
          <w:rFonts w:ascii="Arial" w:hAnsi="Arial" w:cs="Arial"/>
        </w:rPr>
        <w:fldChar w:fldCharType="separate"/>
      </w:r>
      <w:r w:rsidR="008645CE" w:rsidRPr="008645CE">
        <w:rPr>
          <w:rFonts w:ascii="Arial" w:hAnsi="Arial" w:cs="Arial"/>
          <w:vertAlign w:val="superscript"/>
        </w:rPr>
        <w:t>1,2</w:t>
      </w:r>
      <w:r w:rsidR="008645CE">
        <w:rPr>
          <w:rFonts w:ascii="Arial" w:hAnsi="Arial" w:cs="Arial"/>
        </w:rPr>
        <w:fldChar w:fldCharType="end"/>
      </w:r>
      <w:r w:rsidRPr="000D0E1D">
        <w:rPr>
          <w:rFonts w:ascii="Arial" w:hAnsi="Arial" w:cs="Arial"/>
        </w:rPr>
        <w:t xml:space="preserve"> it was not until the 1960s that studies such as Framingham and the Seven Countries Study</w:t>
      </w:r>
      <w:r w:rsidR="001B1F0F">
        <w:rPr>
          <w:rFonts w:ascii="Arial" w:hAnsi="Arial" w:cs="Arial"/>
        </w:rPr>
        <w:fldChar w:fldCharType="begin"/>
      </w:r>
      <w:r w:rsidR="001B1F0F">
        <w:rPr>
          <w:rFonts w:ascii="Arial" w:hAnsi="Arial" w:cs="Arial"/>
        </w:rPr>
        <w:instrText xml:space="preserve"> ADDIN ZOTERO_ITEM CSL_CITATION {"citationID":"6VMQGAyO","properties":{"formattedCitation":"\\super 3,4\\nosupersub{}","plainCitation":"3,4","noteIndex":0},"citationItems":[{"id":6,"uris":["http://zotero.org/users/5447380/items/UURVQ2UU"],"itemData":{"id":6,"type":"article-journal","container-title":"Journal of Chronic Diseases","DOI":"10.1016/0021-9681(67)90082-3","ISSN":"0021-9681","issue":"7","journalAbbreviation":"J Chronic Dis","language":"eng","note":"PMID: 6028270","page":"511-524","source":"PubMed","title":"A multivariate analysis of the risk of coronary heart disease in Framingham","volume":"20","author":[{"family":"Truett","given":"J."},{"family":"Cornfield","given":"J."},{"family":"Kannel","given":"W."}],"issued":{"date-parts":[["1967",7]]}}},{"id":5,"uris":["http://zotero.org/users/5447380/items/5QHTEKE2"],"itemData":{"id":5,"type":"article-journal","container-title":"Circulation","DOI":"10.1161/01.cir.45.4.815","ISSN":"0009-7322","issue":"4","journalAbbreviation":"Circulation","language":"eng","note":"PMID: 5016014","page":"815-828","source":"PubMed","title":"Probability of middle-aged men developing coronary heart disease in five years","volume":"45","author":[{"family":"Keys","given":"A."},{"family":"Aravanis","given":"C."},{"family":"Blackburn","given":"H."},{"family":"Van Buchem","given":"F. S."},{"family":"Buzina","given":"R."},{"family":"Djordjevic","given":"B. S."},{"family":"Fidanza","given":"F."},{"family":"Karvonen","given":"M. J."},{"family":"Menotti","given":"A."},{"family":"Puddu","given":"V."},{"family":"Taylor","given":"H. L."}],"issued":{"date-parts":[["1972",4]]}}}],"schema":"https://github.com/citation-style-language/schema/raw/master/csl-citation.json"} </w:instrText>
      </w:r>
      <w:r w:rsidR="001B1F0F">
        <w:rPr>
          <w:rFonts w:ascii="Arial" w:hAnsi="Arial" w:cs="Arial"/>
        </w:rPr>
        <w:fldChar w:fldCharType="separate"/>
      </w:r>
      <w:r w:rsidR="001B1F0F" w:rsidRPr="001B1F0F">
        <w:rPr>
          <w:rFonts w:ascii="Arial" w:hAnsi="Arial" w:cs="Arial"/>
          <w:vertAlign w:val="superscript"/>
        </w:rPr>
        <w:t>3,4</w:t>
      </w:r>
      <w:r w:rsidR="001B1F0F">
        <w:rPr>
          <w:rFonts w:ascii="Arial" w:hAnsi="Arial" w:cs="Arial"/>
        </w:rPr>
        <w:fldChar w:fldCharType="end"/>
      </w:r>
      <w:r w:rsidRPr="000D0E1D">
        <w:rPr>
          <w:rFonts w:ascii="Arial" w:hAnsi="Arial" w:cs="Arial"/>
        </w:rPr>
        <w:t xml:space="preserve"> demonstrated the link between hypertension and CVD risk. These observational studies in turn led to trials that showed treatment of hypertension could reduce risk.</w:t>
      </w:r>
      <w:r w:rsidR="00E8750F">
        <w:rPr>
          <w:rFonts w:ascii="Arial" w:hAnsi="Arial" w:cs="Arial"/>
        </w:rPr>
        <w:fldChar w:fldCharType="begin"/>
      </w:r>
      <w:r w:rsidR="00E8750F">
        <w:rPr>
          <w:rFonts w:ascii="Arial" w:hAnsi="Arial" w:cs="Arial"/>
        </w:rPr>
        <w:instrText xml:space="preserve"> ADDIN ZOTERO_ITEM CSL_CITATION {"citationID":"EIJpF2dd","properties":{"formattedCitation":"\\super 5\\nosupersub{}","plainCitation":"5","noteIndex":0},"citationItems":[{"id":748,"uris":["http://zotero.org/users/5447380/items/N7YAY5WR"],"itemData":{"id":748,"type":"article-journal","container-title":"Jama","page":"1028-1034","title":"Effects of treatment on morbidity in hypertension. Results in patients with diastolic blood pressures averaging 115 through 129mmHg","volume":"202","author":[{"family":"Trial","given":"V. A."}],"issued":{"date-parts":[["1967"]]}}}],"schema":"https://github.com/citation-style-language/schema/raw/master/csl-citation.json"}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5</w:t>
      </w:r>
      <w:r w:rsidR="00E8750F">
        <w:rPr>
          <w:rFonts w:ascii="Arial" w:hAnsi="Arial" w:cs="Arial"/>
        </w:rPr>
        <w:fldChar w:fldCharType="end"/>
      </w:r>
      <w:r w:rsidR="00E8750F">
        <w:rPr>
          <w:rFonts w:ascii="Arial" w:hAnsi="Arial" w:cs="Arial"/>
        </w:rPr>
        <w:t xml:space="preserve">  </w:t>
      </w:r>
      <w:r w:rsidRPr="000D0E1D">
        <w:rPr>
          <w:rFonts w:ascii="Arial" w:hAnsi="Arial" w:cs="Arial"/>
        </w:rPr>
        <w:t>In the United States, guidelines on the management of hypertension have been produced by the Joint National Commission since 1976 and are now in their eighth edition.</w:t>
      </w:r>
      <w:r w:rsidR="008645CE">
        <w:rPr>
          <w:rFonts w:ascii="Arial" w:hAnsi="Arial" w:cs="Arial"/>
        </w:rPr>
        <w:fldChar w:fldCharType="begin"/>
      </w:r>
      <w:r w:rsidR="00E8750F">
        <w:rPr>
          <w:rFonts w:ascii="Arial" w:hAnsi="Arial" w:cs="Arial"/>
        </w:rPr>
        <w:instrText xml:space="preserve"> ADDIN ZOTERO_ITEM CSL_CITATION {"citationID":"MfPEiEpF","properties":{"formattedCitation":"\\super 6\\nosupersub{}","plainCitation":"6","noteIndex":0},"citationItems":[{"id":709,"uris":["http://zotero.org/users/5447380/items/Z5D2HQQL"],"itemData":{"id":709,"type":"article-journal","container-title":"JAMA","DOI":"10.1001/jama.2013.284427","ISSN":"0098-7484","issue":"5","journalAbbreviation":"JAMA","language":"en","page":"507","source":"DOI.org (Crossref)","title":"2014 Evidence-Based Guideline for the Management of High Blood Pressure in Adults: Report From the Panel Members Appointed to the Eighth Joint National Committee (JNC 8)","title-short":"2014 Evidence-Based Guideline for the Management of High Blood Pressure in Adults","volume":"311","author":[{"family":"James","given":"Paul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6</w:t>
      </w:r>
      <w:r w:rsidR="008645CE">
        <w:rPr>
          <w:rFonts w:ascii="Arial" w:hAnsi="Arial" w:cs="Arial"/>
        </w:rPr>
        <w:fldChar w:fldCharType="end"/>
      </w:r>
      <w:r w:rsidR="008645CE">
        <w:rPr>
          <w:rFonts w:ascii="Arial" w:hAnsi="Arial" w:cs="Arial"/>
        </w:rPr>
        <w:t xml:space="preserve">  </w:t>
      </w:r>
      <w:r w:rsidR="002A0FB1" w:rsidRPr="000D0E1D">
        <w:rPr>
          <w:rFonts w:ascii="Arial" w:hAnsi="Arial" w:cs="Arial"/>
        </w:rPr>
        <w:t xml:space="preserve">Screening for hypertension among adults for the prevention of cardiovascular disease is the only action with the highest “A” </w:t>
      </w:r>
      <w:r w:rsidR="009A3345">
        <w:rPr>
          <w:rFonts w:ascii="Arial" w:hAnsi="Arial" w:cs="Arial"/>
        </w:rPr>
        <w:t xml:space="preserve">level </w:t>
      </w:r>
      <w:r w:rsidR="002A0FB1" w:rsidRPr="000D0E1D">
        <w:rPr>
          <w:rFonts w:ascii="Arial" w:hAnsi="Arial" w:cs="Arial"/>
        </w:rPr>
        <w:t>evidence based rating from the U.S. Preventative Services Task Force</w:t>
      </w:r>
      <w:r w:rsidR="00D2569C" w:rsidRPr="000D0E1D">
        <w:rPr>
          <w:rFonts w:ascii="Arial" w:hAnsi="Arial" w:cs="Arial"/>
        </w:rPr>
        <w:t xml:space="preserve"> (USPSTF)</w:t>
      </w:r>
      <w:r w:rsidR="002A0FB1" w:rsidRPr="000D0E1D">
        <w:rPr>
          <w:rFonts w:ascii="Arial" w:hAnsi="Arial" w:cs="Arial"/>
        </w:rPr>
        <w:t>.</w:t>
      </w:r>
      <w:r w:rsidR="00EF0AE7" w:rsidRPr="000D0E1D">
        <w:rPr>
          <w:rFonts w:ascii="Arial" w:hAnsi="Arial" w:cs="Arial"/>
        </w:rPr>
        <w:t xml:space="preserve"> Despite this, the </w:t>
      </w:r>
      <w:r w:rsidR="00D2569C" w:rsidRPr="000D0E1D">
        <w:rPr>
          <w:rFonts w:ascii="Arial" w:hAnsi="Arial" w:cs="Arial"/>
        </w:rPr>
        <w:t>USPSTF notes that there is still a substantial research gap in understanding “white coat hypertension” and “masked hypertension”, which describe</w:t>
      </w:r>
      <w:r w:rsidR="006517F6">
        <w:rPr>
          <w:rFonts w:ascii="Arial" w:hAnsi="Arial" w:cs="Arial"/>
        </w:rPr>
        <w:t xml:space="preserve"> the variability of measured blood pressure depending on context. </w:t>
      </w:r>
      <w:r w:rsidR="00D838EF">
        <w:rPr>
          <w:rFonts w:ascii="Arial" w:hAnsi="Arial" w:cs="Arial"/>
        </w:rPr>
        <w:t>A better understanding of the clinical course associated with these variations is not only important for understanding errors in our current attributions of blood pressure to long-term health outcomes, but also for potentially identifying new mechanisms by which blood pressure may impact cardiovascular outcomes.</w:t>
      </w:r>
    </w:p>
    <w:p w14:paraId="00000015" w14:textId="4C53582C" w:rsidR="001C3A7A" w:rsidRPr="000D0E1D" w:rsidRDefault="009D41CA" w:rsidP="00D838EF">
      <w:pPr>
        <w:spacing w:line="480" w:lineRule="auto"/>
        <w:ind w:firstLine="720"/>
        <w:rPr>
          <w:rFonts w:ascii="Arial" w:hAnsi="Arial" w:cs="Arial"/>
        </w:rPr>
      </w:pPr>
      <w:r w:rsidRPr="000D0E1D">
        <w:rPr>
          <w:rFonts w:ascii="Arial" w:hAnsi="Arial" w:cs="Arial"/>
        </w:rPr>
        <w:t xml:space="preserve">While most studies to date of blood pressure and cardiovascular risk have focused on mean blood pressure, there is </w:t>
      </w:r>
      <w:r w:rsidR="005F417D" w:rsidRPr="000D0E1D">
        <w:rPr>
          <w:rFonts w:ascii="Arial" w:hAnsi="Arial" w:cs="Arial"/>
        </w:rPr>
        <w:t>a growing</w:t>
      </w:r>
      <w:r w:rsidRPr="000D0E1D">
        <w:rPr>
          <w:rFonts w:ascii="Arial" w:hAnsi="Arial" w:cs="Arial"/>
        </w:rPr>
        <w:t xml:space="preserve"> literature investigating the impacts of variation in blood pressure on cardiovascular-related outcomes.</w:t>
      </w:r>
      <w:r w:rsidR="00E8750F">
        <w:rPr>
          <w:rFonts w:ascii="Arial" w:hAnsi="Arial" w:cs="Arial"/>
        </w:rPr>
        <w:fldChar w:fldCharType="begin"/>
      </w:r>
      <w:r w:rsidR="00E8750F">
        <w:rPr>
          <w:rFonts w:ascii="Arial" w:hAnsi="Arial" w:cs="Arial"/>
        </w:rPr>
        <w:instrText xml:space="preserve"> ADDIN ZOTERO_ITEM CSL_CITATION {"citationID":"QnZMCgVL","properties":{"formattedCitation":"\\super 7,8\\nosupersub{}","plainCitation":"7,8","noteIndex":0},"citationItems":[{"id":711,"uris":["http://zotero.org/users/5447380/items/Q9GCVEW5"],"itemData":{"id":711,"type":"article-journal","container-title":"Hypertension","DOI":"10.1161/HYPERTENSIONAHA.111.172924","ISSN":"0194-911X, 1524-4563","issue":"6","journalAbbreviation":"Hypertension","language":"en","page":"1041-1042","source":"DOI.org (Crossref)","title":"How to Best Assess Blood Pressure?: The Ongoing Debate on the Clinical Value of Blood Pressure Average and Variability","title-short":"How to Best Assess Blood Pressure?","volume":"57","author":[{"family":"Stergiou","given":"George S."},{"family":"Parati","given":"Gianfranco"}],"issued":{"date-parts":[["2011",6]]}}},{"id":713,"uris":["http://zotero.org/users/5447380/items/JS7CKBYH"],"itemData":{"id":713,"type":"article-journal","container-title":"Nature Reviews Cardiology","DOI":"10.1038/nrcardio.2013.1","ISSN":"1759-5002, 1759-5010","issue":"3","journalAbbreviation":"Nat Rev Cardiol","language":"en","page":"143-155","source":"DOI.org (Crossref)","title":"Assessment and management of blood-pressure variability","volume":"10","author":[{"family":"Parati","given":"Gianfranco"},{"family":"Ochoa","given":"Juan E."},{"family":"Lombardi","given":"Carolina"},{"family":"Bilo","given":"Grzegorz"}],"issued":{"date-parts":[["2013",3]]}}}],"schema":"https://github.com/citation-style-language/schema/raw/master/csl-citation.json"}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7,8</w:t>
      </w:r>
      <w:r w:rsidR="00E8750F">
        <w:rPr>
          <w:rFonts w:ascii="Arial" w:hAnsi="Arial" w:cs="Arial"/>
        </w:rPr>
        <w:fldChar w:fldCharType="end"/>
      </w:r>
      <w:r w:rsidR="008645CE">
        <w:rPr>
          <w:rFonts w:ascii="Arial" w:hAnsi="Arial" w:cs="Arial"/>
        </w:rPr>
        <w:t xml:space="preserve">  </w:t>
      </w:r>
      <w:r w:rsidRPr="000D0E1D">
        <w:rPr>
          <w:rFonts w:ascii="Arial" w:hAnsi="Arial" w:cs="Arial"/>
        </w:rPr>
        <w:t>This literature can be divided into studies that examine</w:t>
      </w:r>
      <w:r w:rsidR="002A0FB1" w:rsidRPr="000D0E1D">
        <w:rPr>
          <w:rFonts w:ascii="Arial" w:hAnsi="Arial" w:cs="Arial"/>
        </w:rPr>
        <w:t xml:space="preserve"> very short term (beat to beat), short</w:t>
      </w:r>
      <w:r w:rsidR="00BA5132" w:rsidRPr="000D0E1D">
        <w:rPr>
          <w:rFonts w:ascii="Arial" w:hAnsi="Arial" w:cs="Arial"/>
        </w:rPr>
        <w:t xml:space="preserve"> term (within 24 hours), mid-term</w:t>
      </w:r>
      <w:r w:rsidR="004E7EAA">
        <w:rPr>
          <w:rFonts w:ascii="Arial" w:hAnsi="Arial" w:cs="Arial"/>
        </w:rPr>
        <w:t xml:space="preserve"> or visit-to-visit</w:t>
      </w:r>
      <w:r w:rsidR="00BF1C17" w:rsidRPr="000D0E1D">
        <w:rPr>
          <w:rFonts w:ascii="Arial" w:hAnsi="Arial" w:cs="Arial"/>
        </w:rPr>
        <w:t xml:space="preserve"> </w:t>
      </w:r>
      <w:r w:rsidR="00BA5132" w:rsidRPr="000D0E1D">
        <w:rPr>
          <w:rFonts w:ascii="Arial" w:hAnsi="Arial" w:cs="Arial"/>
        </w:rPr>
        <w:t>(day to day), long term (&lt; 5 years) and very-long term (&gt; 5 years)</w:t>
      </w:r>
      <w:r w:rsidR="00D838EF">
        <w:rPr>
          <w:rFonts w:ascii="Arial" w:hAnsi="Arial" w:cs="Arial"/>
        </w:rPr>
        <w:t xml:space="preserve"> blood pressure variablity</w:t>
      </w:r>
      <w:r w:rsidR="008645CE">
        <w:rPr>
          <w:rFonts w:ascii="Arial" w:hAnsi="Arial" w:cs="Arial"/>
        </w:rPr>
        <w:fldChar w:fldCharType="begin"/>
      </w:r>
      <w:r w:rsidR="00E8750F">
        <w:rPr>
          <w:rFonts w:ascii="Arial" w:hAnsi="Arial" w:cs="Arial"/>
        </w:rPr>
        <w:instrText xml:space="preserve"> ADDIN ZOTERO_ITEM CSL_CITATION {"citationID":"wgk2D6co","properties":{"formattedCitation":"\\super 9\\nosupersub{}","plainCitation":"9","noteIndex":0},"citationItems":[{"id":747,"uris":["http://zotero.org/users/5447380/items/APGN7D9S"],"itemData":{"id":747,"type":"article-journal","container-title":"European Heart Journal Supplements","issue":"Supplement_E","note":"ISBN: 1520-765X\npublisher: Oxford University Press","page":"E1-E6","title":"How important is blood pressure variability?","volume":"22","author":[{"family":"Rosei","given":"Enrico Agabiti"},{"family":"Chiarini","given":"Giulia"},{"family":"Rizzoni","given":"Damiano"}],"issued":{"date-parts":[["2020"]]}}}],"schema":"https://github.com/citation-style-language/schema/raw/master/csl-citation.json"}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9</w:t>
      </w:r>
      <w:r w:rsidR="008645CE">
        <w:rPr>
          <w:rFonts w:ascii="Arial" w:hAnsi="Arial" w:cs="Arial"/>
        </w:rPr>
        <w:fldChar w:fldCharType="end"/>
      </w:r>
      <w:r w:rsidR="00BA5132" w:rsidRPr="000D0E1D">
        <w:rPr>
          <w:rFonts w:ascii="Arial" w:hAnsi="Arial" w:cs="Arial"/>
        </w:rPr>
        <w:t>.</w:t>
      </w:r>
      <w:r w:rsidRPr="000D0E1D">
        <w:rPr>
          <w:rFonts w:ascii="Arial" w:hAnsi="Arial" w:cs="Arial"/>
        </w:rPr>
        <w:t xml:space="preserve"> </w:t>
      </w:r>
      <w:r w:rsidR="00BA5132" w:rsidRPr="000D0E1D">
        <w:rPr>
          <w:rFonts w:ascii="Arial" w:hAnsi="Arial" w:cs="Arial"/>
        </w:rPr>
        <w:t xml:space="preserve">Work is still emerging on the clinical significance of these different types of blood pressure variation as they related to cardiovascular disease mortality. </w:t>
      </w:r>
      <w:r w:rsidRPr="000D0E1D">
        <w:rPr>
          <w:rFonts w:ascii="Arial" w:hAnsi="Arial" w:cs="Arial"/>
        </w:rPr>
        <w:t xml:space="preserve">While these time windows of variation are </w:t>
      </w:r>
      <w:r w:rsidR="00D838EF">
        <w:rPr>
          <w:rFonts w:ascii="Arial" w:hAnsi="Arial" w:cs="Arial"/>
        </w:rPr>
        <w:t>sometimes framed</w:t>
      </w:r>
      <w:r w:rsidRPr="000D0E1D">
        <w:rPr>
          <w:rFonts w:ascii="Arial" w:hAnsi="Arial" w:cs="Arial"/>
        </w:rPr>
        <w:t xml:space="preserve"> as errors in measurement</w:t>
      </w:r>
      <w:r w:rsidR="00E8750F">
        <w:rPr>
          <w:rFonts w:ascii="Arial" w:hAnsi="Arial" w:cs="Arial"/>
        </w:rPr>
        <w:fldChar w:fldCharType="begin"/>
      </w:r>
      <w:r w:rsidR="00E8750F">
        <w:rPr>
          <w:rFonts w:ascii="Arial" w:hAnsi="Arial" w:cs="Arial"/>
        </w:rPr>
        <w:instrText xml:space="preserve"> ADDIN ZOTERO_ITEM CSL_CITATION {"citationID":"xcp5a4cW","properties":{"formattedCitation":"\\super 10\\nosupersub{}","plainCitation":"10","noteIndex":0},"citationItems":[{"id":714,"uris":["http://zotero.org/users/5447380/items/CXYY8NLJ"],"itemData":{"id":714,"type":"article-journal","container-title":"The Lancet","DOI":"10.1016/0140-6736(90)90878-9","ISSN":"01406736","issue":"8692","journalAbbreviation":"The Lancet","language":"en","page":"765-774","source":"DOI.org (Crossref)","title":"Blood pressure, stroke, and coronary heart disease *1Part 1, prolonged differences in blood pressure: prospective observational studies corrected for the regression dilution bias","title-short":"Blood pressure, stroke, and coronary heart disease *1Part 1, prolonged differences in blood pressure","volume":"335","author":[{"family":"Macmahon","given":"S"}],"issued":{"date-parts":[["1990",3]]}}}],"schema":"https://github.com/citation-style-language/schema/raw/master/csl-citation.json"}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10</w:t>
      </w:r>
      <w:r w:rsidR="00E8750F">
        <w:rPr>
          <w:rFonts w:ascii="Arial" w:hAnsi="Arial" w:cs="Arial"/>
        </w:rPr>
        <w:fldChar w:fldCharType="end"/>
      </w:r>
      <w:r w:rsidR="00E8750F">
        <w:rPr>
          <w:rFonts w:ascii="Arial" w:hAnsi="Arial" w:cs="Arial"/>
        </w:rPr>
        <w:t>,</w:t>
      </w:r>
      <w:r w:rsidRPr="000D0E1D">
        <w:rPr>
          <w:rFonts w:ascii="Arial" w:hAnsi="Arial" w:cs="Arial"/>
        </w:rPr>
        <w:t xml:space="preserve"> emerging evidence suggests that visit-to-visit and 24 hour variation </w:t>
      </w:r>
      <w:r w:rsidR="00AC0AAA" w:rsidRPr="000D0E1D">
        <w:rPr>
          <w:rFonts w:ascii="Arial" w:hAnsi="Arial" w:cs="Arial"/>
        </w:rPr>
        <w:t xml:space="preserve">may </w:t>
      </w:r>
      <w:r w:rsidRPr="000D0E1D">
        <w:rPr>
          <w:rFonts w:ascii="Arial" w:hAnsi="Arial" w:cs="Arial"/>
        </w:rPr>
        <w:t xml:space="preserve">both predict cardiovascular outcomes. </w:t>
      </w:r>
      <w:r w:rsidR="00D838EF">
        <w:rPr>
          <w:rFonts w:ascii="Arial" w:hAnsi="Arial" w:cs="Arial"/>
        </w:rPr>
        <w:t xml:space="preserve">Prior work showed </w:t>
      </w:r>
      <w:r w:rsidR="00D838EF">
        <w:rPr>
          <w:rFonts w:ascii="Arial" w:hAnsi="Arial" w:cs="Arial"/>
        </w:rPr>
        <w:lastRenderedPageBreak/>
        <w:t>that t</w:t>
      </w:r>
      <w:r w:rsidRPr="000D0E1D">
        <w:rPr>
          <w:rFonts w:ascii="Arial" w:hAnsi="Arial" w:cs="Arial"/>
        </w:rPr>
        <w:t>he standard deviation of visit-to-visit systolic blood pressure was associated with all-cause mortality over a 14-year follow-up</w:t>
      </w:r>
      <w:r w:rsidR="00E8750F">
        <w:rPr>
          <w:rFonts w:ascii="Arial" w:hAnsi="Arial" w:cs="Arial"/>
        </w:rPr>
        <w:t>.</w:t>
      </w:r>
      <w:r w:rsidR="00E8750F">
        <w:rPr>
          <w:rFonts w:ascii="Arial" w:hAnsi="Arial" w:cs="Arial"/>
        </w:rPr>
        <w:fldChar w:fldCharType="begin"/>
      </w:r>
      <w:r w:rsidR="00E8750F">
        <w:rPr>
          <w:rFonts w:ascii="Arial" w:hAnsi="Arial" w:cs="Arial"/>
        </w:rPr>
        <w:instrText xml:space="preserve"> ADDIN ZOTERO_ITEM CSL_CITATION {"citationID":"t6ZgClSZ","properties":{"formattedCitation":"\\super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11</w:t>
      </w:r>
      <w:r w:rsidR="00E8750F">
        <w:rPr>
          <w:rFonts w:ascii="Arial" w:hAnsi="Arial" w:cs="Arial"/>
        </w:rPr>
        <w:fldChar w:fldCharType="end"/>
      </w:r>
      <w:r w:rsidR="00E8750F">
        <w:rPr>
          <w:rFonts w:ascii="Arial" w:hAnsi="Arial" w:cs="Arial"/>
        </w:rPr>
        <w:t xml:space="preserve"> </w:t>
      </w:r>
      <w:proofErr w:type="spellStart"/>
      <w:r w:rsidRPr="000D0E1D">
        <w:rPr>
          <w:rFonts w:ascii="Arial" w:hAnsi="Arial" w:cs="Arial"/>
        </w:rPr>
        <w:t>Frattola</w:t>
      </w:r>
      <w:proofErr w:type="spellEnd"/>
      <w:r w:rsidRPr="000D0E1D">
        <w:rPr>
          <w:rFonts w:ascii="Arial" w:hAnsi="Arial" w:cs="Arial"/>
        </w:rPr>
        <w:t xml:space="preserve"> and colleagues found that increased 24-hour blood pressure variability was related to end-organ damage in 73 hypertensive subjects followed for an average of 7.4 years.</w:t>
      </w:r>
      <w:r w:rsidR="00E8750F">
        <w:rPr>
          <w:rFonts w:ascii="Arial" w:hAnsi="Arial" w:cs="Arial"/>
        </w:rPr>
        <w:fldChar w:fldCharType="begin"/>
      </w:r>
      <w:r w:rsidR="00E8750F">
        <w:rPr>
          <w:rFonts w:ascii="Arial" w:hAnsi="Arial" w:cs="Arial"/>
        </w:rPr>
        <w:instrText xml:space="preserve"> ADDIN ZOTERO_ITEM CSL_CITATION {"citationID":"GWAwo2zs","properties":{"formattedCitation":"\\super 12\\nosupersub{}","plainCitation":"12","noteIndex":0},"citationItems":[{"id":717,"uris":["http://zotero.org/users/5447380/items/2BCX43FP"],"itemData":{"id":717,"type":"article-journal","container-title":"Journal of Hypertension","DOI":"10.1097/00004872-199310000-00019","ISSN":"0263-6352","issue":"10","journalAbbreviation":"Journal of Hypertension","language":"en","page":"1133-1137","source":"DOI.org (Crossref)","title":"Prognostic value of 24-hour blood pressure variability:","title-short":"Prognostic value of 24-hour blood pressure variability","volume":"11","author":[{"family":"Frattola","given":"Alessandra"},{"family":"Parati","given":"Gianfranco"},{"family":"Cuspidi","given":"Cesare"},{"family":"Albini","given":"Fabio"},{"family":"Mancia","given":"Giuseppe"}],"issued":{"date-parts":[["1993",10]]}}}],"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12</w:t>
      </w:r>
      <w:r w:rsidR="00E8750F">
        <w:rPr>
          <w:rFonts w:ascii="Arial" w:hAnsi="Arial" w:cs="Arial"/>
        </w:rPr>
        <w:fldChar w:fldCharType="end"/>
      </w:r>
      <w:r w:rsidR="00E8750F">
        <w:rPr>
          <w:rFonts w:ascii="Arial" w:hAnsi="Arial" w:cs="Arial"/>
        </w:rPr>
        <w:t xml:space="preserve">  </w:t>
      </w:r>
      <w:r w:rsidRPr="000D0E1D">
        <w:rPr>
          <w:rFonts w:ascii="Arial" w:hAnsi="Arial" w:cs="Arial"/>
        </w:rPr>
        <w:t xml:space="preserve">Findings relating 24-hour or awake blood pressure variability to end-organ damage or the risk of cardiovascular events have been </w:t>
      </w:r>
      <w:r w:rsidR="00D838EF">
        <w:rPr>
          <w:rFonts w:ascii="Arial" w:hAnsi="Arial" w:cs="Arial"/>
        </w:rPr>
        <w:t>found</w:t>
      </w:r>
      <w:r w:rsidRPr="000D0E1D">
        <w:rPr>
          <w:rFonts w:ascii="Arial" w:hAnsi="Arial" w:cs="Arial"/>
        </w:rPr>
        <w:t xml:space="preserve"> in samples of hypertensive subjects</w:t>
      </w:r>
      <w:r w:rsidR="00E8750F">
        <w:rPr>
          <w:rFonts w:ascii="Arial" w:hAnsi="Arial" w:cs="Arial"/>
        </w:rPr>
        <w:fldChar w:fldCharType="begin"/>
      </w:r>
      <w:r w:rsidR="00E8750F">
        <w:rPr>
          <w:rFonts w:ascii="Arial" w:hAnsi="Arial" w:cs="Arial"/>
        </w:rPr>
        <w:instrText xml:space="preserve"> ADDIN ZOTERO_ITEM CSL_CITATION {"citationID":"UTD8Egwm","properties":{"formattedCitation":"\\super 13\\nosupersub{}","plainCitation":"13","noteIndex":0},"citationItems":[{"id":718,"uris":["http://zotero.org/users/5447380/items/KKBZ9U42"],"itemData":{"id":718,"type":"article-journal","abstract":"Growing evidence associates blood pressure (BP) variability with cardiovascular events in hypertensive patients. Here we tested the existence of a relationship between awake BP variability and target-organ damage in subjects referred for suspected hypertension. Systolic and diastolic BP variability were assessed as the standard deviation of the mean out of 24-hour, awake and asleep BP recordings in 180 untreated subjects, referred for suspected hypertension. Measurements were done at 15-minute intervals during daytime and 30-minute intervals during nighttime. Left ventricular mass index (by echo), intima-media thickness (by carotid ultrasonography), and microalbuminuria were assessed as indices of cardiac, vascular and renal damage, respectively. Intima-media thickness and left ventricular mass index progressively increased across tertiles of awake systolic BP variability (\n              P\n              for trend=0.001 and 0.003, respectively). Conversely, microalbuminuria was similar in the 3 tertiles (\n              P\n              =NS). Multivariable analysis identified age (\n              P\n              =0.0001), awake systolic BP (\n              P\n              =0.001), awake systolic BP variability (\n              P\n              =0.015) and diastolic BP load (\n              P\n              =0.01) as independent predictors of intima-media thickness; age (\n              P\n              =0.0001), male sex (\n              P\n              =0.012), awake systolic (\n              P\n              =0.0001) and diastolic BP (\n              P\n              =0.035), and awake systolic BP variability (\n              P\n              =0.028) as independent predictors of left ventricular mass index; awake systolic BP variability (\n              P\n              =0.01) and diastolic BP load (\n              P\n              =0.01) as independent predictors of microalbuminuria. Therefore, awake systolic BP variability by non-invasive ambulatory BP monitoring correlates with sub-clinical target-organ damage, independent of mean BP levels. Such relationship, found in subjects referred for recently suspected hypertension, likely appears early in the natural history of hypertension.","container-title":"Hypertension","DOI":"10.1161/HYPERTENSIONAHA.107.090084","ISSN":"0194-911X, 1524-4563","issue":"2","journalAbbreviation":"Hypertension","language":"en","page":"325-332","source":"DOI.org (Crossref)","title":"Awake Systolic Blood Pressure Variability Correlates With Target-Organ Damage in Hypertensive Subjects","volume":"50","author":[{"family":"Tatasciore","given":"Alfonso"},{"family":"Renda","given":"Giulia"},{"family":"Zimarino","given":"Marco"},{"family":"Soccio","given":"Manola"},{"family":"Bilo","given":"Grzegorz"},{"family":"Parati","given":"Gianfranco"},{"family":"Schillaci","given":"Giuseppe"},{"family":"De Caterina","given":"Raffaele"}],"issued":{"date-parts":[["2007",8]]}}}],"schema":"https://github.com/citation-style-language/schema/raw/master/csl-citation.json"}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13</w:t>
      </w:r>
      <w:r w:rsidR="00E8750F">
        <w:rPr>
          <w:rFonts w:ascii="Arial" w:hAnsi="Arial" w:cs="Arial"/>
        </w:rPr>
        <w:fldChar w:fldCharType="end"/>
      </w:r>
      <w:r w:rsidR="00E8750F">
        <w:rPr>
          <w:rFonts w:ascii="Arial" w:hAnsi="Arial" w:cs="Arial"/>
        </w:rPr>
        <w:t>,</w:t>
      </w:r>
      <w:r w:rsidRPr="000D0E1D">
        <w:rPr>
          <w:rFonts w:ascii="Arial" w:hAnsi="Arial" w:cs="Arial"/>
        </w:rPr>
        <w:t xml:space="preserve"> the elderly</w:t>
      </w:r>
      <w:r w:rsidR="00E8750F">
        <w:rPr>
          <w:rFonts w:ascii="Arial" w:hAnsi="Arial" w:cs="Arial"/>
        </w:rPr>
        <w:fldChar w:fldCharType="begin"/>
      </w:r>
      <w:r w:rsidR="00E8750F">
        <w:rPr>
          <w:rFonts w:ascii="Arial" w:hAnsi="Arial" w:cs="Arial"/>
        </w:rPr>
        <w:instrText xml:space="preserve"> ADDIN ZOTERO_ITEM CSL_CITATION {"citationID":"6BQSfiqh","properties":{"formattedCitation":"\\super 14,15\\nosupersub{}","plainCitation":"14,15","noteIndex":0},"citationItems":[{"id":720,"uris":["http://zotero.org/users/5447380/items/G3HGMZ2Z"],"itemData":{"id":720,"type":"article-journal","container-title":"Journal of Hypertension","DOI":"10.1097/00004872-200312000-00012","ISSN":"0263-6352","issue":"12","journalAbbreviation":"Journal of Hypertension","language":"en","page":"2251-2257","source":"DOI.org (Crossref)","title":"Systolic blood pressure variability as a risk factor for stroke and cardiovascular mortality in the elderly hypertensive population:","title-short":"Systolic blood pressure variability as a risk factor for stroke and cardiovascular mortality in the elderly hypertensive population","volume":"21","author":[{"family":"Pringle","given":"Edward"},{"family":"Phillips","given":"Charles"},{"family":"Thijs","given":"Lutgarde"},{"family":"Davidson","given":"Christopher"},{"family":"Staessen","given":"Jan A"},{"family":"Leeuw","given":"Peter W","non-dropping-particle":"de"},{"family":"Jaaskivi","given":"Matti"},{"family":"Nachev","given":"Choudomir"},{"family":"Parati","given":"Gianfranco"},{"family":"O'Brien","given":"Eoin T"},{"family":"Tuomilehto","given":"Jaakko"},{"family":"Webster","given":"John"},{"family":"Bulpitt","given":"Christopher J"},{"family":"Fagard","given":"Robert H"}],"issued":{"date-parts":[["2003",12]]}}},{"id":721,"uris":["http://zotero.org/users/5447380/items/NBZ52W83"],"itemData":{"id":721,"type":"article-journal","container-title":"Hypertension Research","DOI":"10.1291/hypres.28.1","ISSN":"0916-9636, 1348-4214","issue":"1","journalAbbreviation":"Hypertens Res","language":"en","page":"1-7","source":"DOI.org (Crossref)","title":"Impact of Blood Pressure Variability on Cardiovascular Events in Elderly Patients with Hypertension","volume":"28","author":[{"family":"Eto","given":"Masato"},{"family":"Toba","given":"Kenji"},{"family":"Akishita","given":"Masahiro"},{"family":"Kozaki","given":"Koichi"},{"family":"Watanabe","given":"Tokumitsu"},{"family":"Kim","given":"Seungbum"},{"family":"Hashimoto","given":"Masayoshi"},{"family":"Ako","given":"Junya"},{"family":"Iijima","given":"Katsuya"},{"family":"Sudoh","given":"Noriko"},{"family":"Yoshizumi","given":"Masao"},{"family":"Ouchi","given":"Yasuyoshi"}],"issued":{"date-parts":[["2005"]]}}}],"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14,15</w:t>
      </w:r>
      <w:r w:rsidR="00E8750F">
        <w:rPr>
          <w:rFonts w:ascii="Arial" w:hAnsi="Arial" w:cs="Arial"/>
        </w:rPr>
        <w:fldChar w:fldCharType="end"/>
      </w:r>
      <w:r w:rsidR="00E8750F">
        <w:rPr>
          <w:rFonts w:ascii="Arial" w:hAnsi="Arial" w:cs="Arial"/>
        </w:rPr>
        <w:t xml:space="preserve">, </w:t>
      </w:r>
      <w:r w:rsidRPr="000D0E1D">
        <w:rPr>
          <w:rFonts w:ascii="Arial" w:hAnsi="Arial" w:cs="Arial"/>
        </w:rPr>
        <w:t>and in the general population.</w:t>
      </w:r>
      <w:bookmarkStart w:id="18" w:name="bookmark=id.1fob9te" w:colFirst="0" w:colLast="0"/>
      <w:bookmarkStart w:id="19" w:name="bookmark=id.3znysh7" w:colFirst="0" w:colLast="0"/>
      <w:bookmarkEnd w:id="18"/>
      <w:bookmarkEnd w:id="19"/>
      <w:r w:rsidR="00E8750F">
        <w:rPr>
          <w:rFonts w:ascii="Arial" w:hAnsi="Arial" w:cs="Arial"/>
        </w:rPr>
        <w:fldChar w:fldCharType="begin"/>
      </w:r>
      <w:r w:rsidR="00E8750F">
        <w:rPr>
          <w:rFonts w:ascii="Arial" w:hAnsi="Arial" w:cs="Arial"/>
        </w:rPr>
        <w:instrText xml:space="preserve"> ADDIN ZOTERO_ITEM CSL_CITATION {"citationID":"J5NzXtpB","properties":{"formattedCitation":"\\super 16\\nosupersub{}","plainCitation":"16","noteIndex":0},"citationItems":[{"id":723,"uris":["http://zotero.org/users/5447380/items/3273MGSJ"],"itemData":{"id":723,"type":"article-journal","abstract":"In hypertensive patients, 24-hour blood pressure (BP) variability (V) shows a positive relationship with organ damage, organ damage progression, and cardiovascular morbidity. The clinical relevance of BPV in the population has never been investigated. In a sample of 3200 individuals, randomly selected from the general population of Monza (Milan, Italy), we evaluated BP by an automatic oscillometric device every 20 minutes for 24 hours and left ventricular mass index (LVMI) by echocardiography. In each subject, individual systolic and diastolic BP readings were averaged to obtain a 24-hour mean. Systolic BPV was obtained by calculating (1) the standard deviation of the 24-hour mean, which was taken as the overall BPV, (2) the cyclic components (Fourier spectral analysis) that in the population as a whole explained &gt;95% of the overall BPV, and (3) the fraction of the overall BPV that in each subject was not accounted for by the 2 cyclic components, termed individual residual BPV. A similar procedure was used for diastolic BP and heart rate. Participation rate was 64.1%. Patients receiving antihypertensive therapy (n=403) were excluded from the analysis, which was therefore limited to 1648 participants. In the population as a whole, LVMI significantly related to 24-hour systolic and diastolic BP mean (β=0.40 and β=0.37, respectively,\n              P\n              &lt;0.001 for both) but not to the 2 cyclic components that accounted for most of the BPV. On the other hand, the individual residual BPV (which accounts on average for about 50% of overall BPV) showed a significant positive relationship with LVMI (β =0.38 and β=0.88 for systolic and diastolic BP, respectively,\n              P\n              &lt;0.05 and\n              P\n              &lt;0.01). No relationship was found between LVMI and heart rate values. These findings provide evidence that there is a relationship between LVMI and 24-hour average BP values in the population. They also provide the first demonstration that in the population there is also a positive independent association between LVMI and BPV. This association, however, can be exclusively seen with the BPV component that has an erratic rather than a cyclic nature.","container-title":"Hypertension","DOI":"10.1161/hy0202.104376","ISSN":"0194-911X, 1524-4563","issue":"2","journalAbbreviation":"Hypertension","language":"en","page":"710-714","source":"DOI.org (Crossref)","title":"Blood Pressure Variability and Organ Damage in a General Population: Results from the PAMELA Study","title-short":"Blood Pressure Variability and Organ Damage in a General Population","volume":"39","author":[{"family":"Sega","given":"Roberto"},{"family":"Corrao","given":"Giovanni"},{"family":"Bombelli","given":"Michele"},{"family":"Beltrame","given":"Luca"},{"family":"Facchetti","given":"Rita"},{"family":"Grassi","given":"Guido"},{"family":"Ferrario","given":"Marco"},{"family":"Mancia","given":"Giuseppe"}],"issued":{"date-parts":[["2002",2]]}}}],"schema":"https://github.com/citation-style-language/schema/raw/master/csl-citation.json"} </w:instrText>
      </w:r>
      <w:r w:rsidR="00E8750F">
        <w:rPr>
          <w:rFonts w:ascii="Arial" w:hAnsi="Arial" w:cs="Arial"/>
        </w:rPr>
        <w:fldChar w:fldCharType="separate"/>
      </w:r>
      <w:r w:rsidR="00E8750F" w:rsidRPr="00E8750F">
        <w:rPr>
          <w:rFonts w:ascii="Arial" w:hAnsi="Arial" w:cs="Arial"/>
          <w:vertAlign w:val="superscript"/>
        </w:rPr>
        <w:t>16</w:t>
      </w:r>
      <w:r w:rsidR="00E8750F">
        <w:rPr>
          <w:rFonts w:ascii="Arial" w:hAnsi="Arial" w:cs="Arial"/>
        </w:rPr>
        <w:fldChar w:fldCharType="end"/>
      </w:r>
      <w:r w:rsidR="00E8750F">
        <w:rPr>
          <w:rFonts w:ascii="Arial" w:hAnsi="Arial" w:cs="Arial"/>
        </w:rPr>
        <w:t xml:space="preserve">  </w:t>
      </w:r>
      <w:r w:rsidRPr="000D0E1D">
        <w:rPr>
          <w:rFonts w:ascii="Arial" w:hAnsi="Arial" w:cs="Arial"/>
        </w:rPr>
        <w:t>Visit-to-visit systolic blood pressure variability has likewise been associated with risk of stroke.</w:t>
      </w:r>
      <w:r w:rsidR="008645CE">
        <w:rPr>
          <w:rFonts w:ascii="Arial" w:hAnsi="Arial" w:cs="Arial"/>
        </w:rPr>
        <w:fldChar w:fldCharType="begin"/>
      </w:r>
      <w:r w:rsidR="00E8750F">
        <w:rPr>
          <w:rFonts w:ascii="Arial" w:hAnsi="Arial" w:cs="Arial"/>
        </w:rPr>
        <w:instrText xml:space="preserve"> ADDIN ZOTERO_ITEM CSL_CITATION {"citationID":"qR7qXbXE","properties":{"formattedCitation":"\\super 17,18\\nosupersub{}","plainCitation":"17,18","noteIndex":0},"citationItems":[{"id":724,"uris":["http://zotero.org/users/5447380/items/DAGE95S6"],"itemData":{"id":724,"type":"article-journal","container-title":"The Lancet","DOI":"10.1016/S0140-6736(10)60308-X","ISSN":"01406736","issue":"9718","journalAbbreviation":"The Lancet","language":"en","page":"895-905","source":"DOI.org (Crossref)","title":"Prognostic significance of visit-to-visit variability, maximum systolic blood pressure, and episodic hypertension","volume":"375","author":[{"family":"Rothwell","given":"Peter M"},{"family":"Howard","given":"Sally C"},{"family":"Dolan","given":"Eamon"},{"family":"O'Brien","given":"Eoin"},{"family":"Dobson","given":"Joanna E"},{"family":"Dahlöf","given":"Bjorn"},{"family":"Sever","given":"Peter S"},{"family":"Poulter","given":"Neil R"}],"issued":{"date-parts":[["2010",3]]}}},{"id":725,"uris":["http://zotero.org/users/5447380/items/VS7CM6R6"],"itemData":{"id":725,"type":"article-journal","abstract":"Accumulating evidence suggests that increased visit-to-visit variability (VVV) of blood pressure is associated with stroke. No study has examined the association between VVV of blood pressure and stroke in postmenopausal women, and scarce data exist as to whether this relation is independent of the temporal trend of blood pressure. We examined the association of VVV of blood pressure with stroke in 58228 postmenopausal women enrolled in the Women's Health Initiative. Duplicate blood pressure readings, which were averaged, were taken at baseline and at each annual visit. VVV was defined as the SD for the participant's mean systolic blood pressure (SBP) across visits (SD) and about the participant's regression line with SBP regressed across visits (SDreg). Over a median follow-up of 5.4 years, 997 strokes occurred. In an adjusted model including mean SBP over time, the hazard ratios (95% CI) of stroke for higher quartiles of SD of SBP compared with the lowest quartile (referent) were 1.39 (1.03–1.89) for quartile 2, 1.52 (1.13–2.03) for quartile 3, and 1.72 (1.28–2.32) for quartile 4 (\n              P\n              trend &lt;0.001). The relation was similar for SDreg of SBP quartiles in a model that additionally adjusted for the temporal trend in SBP (\n              P\n              trend &lt;0.001). The associations did not differ by stroke type (ischemic versus hemorrhagic). There was a significant interaction between mean SBP and SDreg on stroke with the strongest association seen below 120 mmHg. In postmenopausal women, greater VVV of SBP was associated with increased risk of stroke, particularly in the lowest range of mean SBP.","container-title":"Hypertension","DOI":"10.1161/HYPERTENSIONAHA.112.193094","ISSN":"0194-911X, 1524-4563","issue":"3","journalAbbreviation":"Hypertension","language":"en","page":"625-630","source":"DOI.org (Crossref)","title":"Association Between Annual Visit-to-Visit Blood Pressure Variability and Stroke in Postmenopausal Women: Data From the Women's Health Initiative","title-short":"Association Between Annual Visit-to-Visit Blood Pressure Variability and Stroke in Postmenopausal Women","volume":"60","author":[{"family":"Shimbo","given":"Daichi"},{"family":"Newman","given":"Jonathan D."},{"family":"Aragaki","given":"Aaron K."},{"family":"LaMonte","given":"Michael J."},{"family":"Bavry","given":"Anthony A."},{"family":"Allison","given":"Matthew"},{"family":"Manson","given":"JoAnn E."},{"family":"Wassertheil-Smoller","given":"Sylvia"}],"issued":{"date-parts":[["2012",9]]}}}],"schema":"https://github.com/citation-style-language/schema/raw/master/csl-citation.json"}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17,18</w:t>
      </w:r>
      <w:r w:rsidR="008645CE">
        <w:rPr>
          <w:rFonts w:ascii="Arial" w:hAnsi="Arial" w:cs="Arial"/>
        </w:rPr>
        <w:fldChar w:fldCharType="end"/>
      </w:r>
      <w:r w:rsidR="008645CE">
        <w:rPr>
          <w:rFonts w:ascii="Arial" w:hAnsi="Arial" w:cs="Arial"/>
        </w:rPr>
        <w:t xml:space="preserve"> </w:t>
      </w:r>
      <w:r w:rsidR="00E8750F">
        <w:rPr>
          <w:rFonts w:ascii="Arial" w:hAnsi="Arial" w:cs="Arial"/>
        </w:rPr>
        <w:t xml:space="preserve"> </w:t>
      </w:r>
      <w:r w:rsidRPr="000D0E1D">
        <w:rPr>
          <w:rFonts w:ascii="Arial" w:hAnsi="Arial" w:cs="Arial"/>
        </w:rPr>
        <w:t>Importantly, analysis of visit-to-visit variability is likely to be systematically different between individuals and not based solely on random variation.</w:t>
      </w:r>
      <w:r w:rsidR="008645CE">
        <w:rPr>
          <w:rFonts w:ascii="Arial" w:hAnsi="Arial" w:cs="Arial"/>
        </w:rPr>
        <w:fldChar w:fldCharType="begin"/>
      </w:r>
      <w:r w:rsidR="00E8750F">
        <w:rPr>
          <w:rFonts w:ascii="Arial" w:hAnsi="Arial" w:cs="Arial"/>
        </w:rPr>
        <w:instrText xml:space="preserve"> ADDIN ZOTERO_ITEM CSL_CITATION {"citationID":"aniWR2om","properties":{"formattedCitation":"\\super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8645CE">
        <w:rPr>
          <w:rFonts w:ascii="Arial" w:hAnsi="Arial" w:cs="Arial"/>
        </w:rPr>
        <w:fldChar w:fldCharType="separate"/>
      </w:r>
      <w:r w:rsidR="00E8750F" w:rsidRPr="00E8750F">
        <w:rPr>
          <w:rFonts w:ascii="Arial" w:hAnsi="Arial" w:cs="Arial"/>
          <w:vertAlign w:val="superscript"/>
        </w:rPr>
        <w:t>11</w:t>
      </w:r>
      <w:r w:rsidR="008645CE">
        <w:rPr>
          <w:rFonts w:ascii="Arial" w:hAnsi="Arial" w:cs="Arial"/>
        </w:rPr>
        <w:fldChar w:fldCharType="end"/>
      </w:r>
    </w:p>
    <w:p w14:paraId="00000016" w14:textId="15A1BCA2" w:rsidR="001C3A7A" w:rsidRPr="000D0E1D" w:rsidRDefault="009D41CA" w:rsidP="00D838EF">
      <w:pPr>
        <w:spacing w:line="480" w:lineRule="auto"/>
        <w:ind w:firstLine="720"/>
        <w:rPr>
          <w:rFonts w:ascii="Arial" w:hAnsi="Arial" w:cs="Arial"/>
        </w:rPr>
      </w:pPr>
      <w:r w:rsidRPr="000D0E1D">
        <w:rPr>
          <w:rFonts w:ascii="Arial" w:hAnsi="Arial" w:cs="Arial"/>
        </w:rPr>
        <w:t xml:space="preserve">These studies have focused primarily on blood pressure variability measured beyond the course of a single office visit. For incorporation of blood pressure variability into routine practice, it may be useful to measure variation in the course of a patient’s visit for incorporation into risk stratification. However, the significance of the very short-term (VST) variations in blood pressure that might be recorded in one visit is unclear.  Previous work by </w:t>
      </w:r>
      <w:proofErr w:type="spellStart"/>
      <w:r w:rsidRPr="000D0E1D">
        <w:rPr>
          <w:rFonts w:ascii="Arial" w:hAnsi="Arial" w:cs="Arial"/>
        </w:rPr>
        <w:t>Muntner</w:t>
      </w:r>
      <w:proofErr w:type="spellEnd"/>
      <w:r w:rsidRPr="000D0E1D">
        <w:rPr>
          <w:rFonts w:ascii="Arial" w:hAnsi="Arial" w:cs="Arial"/>
        </w:rPr>
        <w:t xml:space="preserve"> and colleagues using a quantile analysis did not find associations between within visit systolic and diastolic blood pressure variability and mortality.</w:t>
      </w:r>
      <w:r w:rsidR="00E141D0">
        <w:rPr>
          <w:rFonts w:ascii="Arial" w:hAnsi="Arial" w:cs="Arial"/>
        </w:rPr>
        <w:fldChar w:fldCharType="begin"/>
      </w:r>
      <w:r w:rsidR="00E8750F">
        <w:rPr>
          <w:rFonts w:ascii="Arial" w:hAnsi="Arial" w:cs="Arial"/>
        </w:rPr>
        <w:instrText xml:space="preserve"> ADDIN ZOTERO_ITEM CSL_CITATION {"citationID":"TT4groIi","properties":{"formattedCitation":"\\super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19</w:t>
      </w:r>
      <w:r w:rsidR="00E141D0">
        <w:rPr>
          <w:rFonts w:ascii="Arial" w:hAnsi="Arial" w:cs="Arial"/>
        </w:rPr>
        <w:fldChar w:fldCharType="end"/>
      </w:r>
      <w:r w:rsidR="00E141D0">
        <w:rPr>
          <w:rFonts w:ascii="Arial" w:hAnsi="Arial" w:cs="Arial"/>
        </w:rPr>
        <w:t xml:space="preserve">  </w:t>
      </w:r>
      <w:r w:rsidRPr="000D0E1D">
        <w:rPr>
          <w:rFonts w:ascii="Arial" w:hAnsi="Arial" w:cs="Arial"/>
        </w:rPr>
        <w:t>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visit-to-visit variability, and explicitly compare the contribution of each of these different types of variability to cardiovascular mortality.</w:t>
      </w:r>
    </w:p>
    <w:p w14:paraId="2EB0E8DB" w14:textId="696FD477" w:rsidR="00E11180" w:rsidRDefault="009D41CA" w:rsidP="009A3345">
      <w:pPr>
        <w:spacing w:line="480" w:lineRule="auto"/>
        <w:ind w:firstLine="720"/>
        <w:rPr>
          <w:rFonts w:ascii="Arial" w:hAnsi="Arial" w:cs="Arial"/>
        </w:rPr>
      </w:pPr>
      <w:r w:rsidRPr="000D0E1D">
        <w:rPr>
          <w:rFonts w:ascii="Arial" w:hAnsi="Arial" w:cs="Arial"/>
        </w:rPr>
        <w:t xml:space="preserve">A key difficulty in using variability measures as covariates is that it takes a large number of measurements to accurately measure variability. Regression based on a small number of </w:t>
      </w:r>
      <w:r w:rsidRPr="000D0E1D">
        <w:rPr>
          <w:rFonts w:ascii="Arial" w:hAnsi="Arial" w:cs="Arial"/>
        </w:rPr>
        <w:lastRenderedPageBreak/>
        <w:t xml:space="preserve">measurements per individual will be subject to bias in estimation of regression parameters. While corrections for </w:t>
      </w:r>
      <w:ins w:id="20" w:author="David Steinsaltz" w:date="2023-06-29T13:31:00Z">
        <w:r w:rsidR="003B64F6">
          <w:rPr>
            <w:rFonts w:ascii="Arial" w:hAnsi="Arial" w:cs="Arial"/>
          </w:rPr>
          <w:t xml:space="preserve">this </w:t>
        </w:r>
      </w:ins>
      <w:r w:rsidRPr="000D0E1D">
        <w:rPr>
          <w:rFonts w:ascii="Arial" w:hAnsi="Arial" w:cs="Arial"/>
        </w:rPr>
        <w:t xml:space="preserve">so-called “regression </w:t>
      </w:r>
      <w:del w:id="21" w:author="David Steinsaltz" w:date="2023-06-29T13:31:00Z">
        <w:r w:rsidRPr="000D0E1D" w:rsidDel="003B64F6">
          <w:rPr>
            <w:rFonts w:ascii="Arial" w:hAnsi="Arial" w:cs="Arial"/>
          </w:rPr>
          <w:delText>deflation</w:delText>
        </w:r>
      </w:del>
      <w:ins w:id="22" w:author="David Steinsaltz" w:date="2023-06-29T13:31:00Z">
        <w:r w:rsidR="003B64F6">
          <w:rPr>
            <w:rFonts w:ascii="Arial" w:hAnsi="Arial" w:cs="Arial"/>
          </w:rPr>
          <w:t>dilution</w:t>
        </w:r>
      </w:ins>
      <w:r w:rsidRPr="000D0E1D">
        <w:rPr>
          <w:rFonts w:ascii="Arial" w:hAnsi="Arial" w:cs="Arial"/>
        </w:rPr>
        <w:t>” are possible, they make it difficult to combine the results of individuals with different numbers of measurements, or to combine multiple predictors that are each measured with uncertainty. Thus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error, and is fully flexible as regards the different covariates that can be combined.</w:t>
      </w:r>
    </w:p>
    <w:p w14:paraId="1E26A306" w14:textId="77777777" w:rsidR="00E11180" w:rsidRDefault="00E11180" w:rsidP="00E11180">
      <w:pPr>
        <w:spacing w:line="480" w:lineRule="auto"/>
        <w:rPr>
          <w:rFonts w:ascii="Arial" w:hAnsi="Arial" w:cs="Arial"/>
        </w:rPr>
      </w:pPr>
    </w:p>
    <w:p w14:paraId="00000019" w14:textId="53E1F2A6" w:rsidR="001C3A7A" w:rsidRPr="00E11180" w:rsidRDefault="009D41CA" w:rsidP="00E11180">
      <w:pPr>
        <w:spacing w:line="480" w:lineRule="auto"/>
        <w:rPr>
          <w:rFonts w:ascii="Arial" w:hAnsi="Arial" w:cs="Arial"/>
          <w:b/>
          <w:bCs/>
        </w:rPr>
      </w:pPr>
      <w:r w:rsidRPr="00E11180">
        <w:rPr>
          <w:rFonts w:ascii="Arial" w:hAnsi="Arial" w:cs="Arial"/>
          <w:b/>
          <w:bCs/>
          <w:color w:val="000000"/>
        </w:rPr>
        <w:t>METHODS</w:t>
      </w:r>
    </w:p>
    <w:p w14:paraId="0000001B" w14:textId="1F588B08" w:rsidR="001C3A7A" w:rsidRPr="009A3345" w:rsidRDefault="009D41CA" w:rsidP="009A3345">
      <w:pPr>
        <w:pStyle w:val="Heading2"/>
        <w:spacing w:line="480" w:lineRule="auto"/>
        <w:rPr>
          <w:rFonts w:ascii="Arial" w:hAnsi="Arial" w:cs="Arial"/>
          <w:sz w:val="22"/>
          <w:szCs w:val="22"/>
        </w:rPr>
      </w:pPr>
      <w:r w:rsidRPr="00E11180">
        <w:rPr>
          <w:rFonts w:ascii="Arial" w:eastAsia="Calibri" w:hAnsi="Arial" w:cs="Arial"/>
          <w:b w:val="0"/>
          <w:bCs w:val="0"/>
          <w:color w:val="000000"/>
          <w:sz w:val="22"/>
          <w:szCs w:val="22"/>
          <w:u w:val="single"/>
        </w:rPr>
        <w:t>Study population</w:t>
      </w:r>
      <w:r w:rsidRPr="000D0E1D">
        <w:rPr>
          <w:rFonts w:ascii="Arial" w:eastAsia="Calibri" w:hAnsi="Arial" w:cs="Arial"/>
          <w:b w:val="0"/>
          <w:color w:val="000000"/>
          <w:sz w:val="22"/>
          <w:szCs w:val="22"/>
        </w:rPr>
        <w:t xml:space="preserve">. Data were from the Third National Health and </w:t>
      </w:r>
      <w:bookmarkStart w:id="23" w:name="bookmark=id.2et92p0" w:colFirst="0" w:colLast="0"/>
      <w:bookmarkStart w:id="24" w:name="bookmark=id.tyjcwt" w:colFirst="0" w:colLast="0"/>
      <w:bookmarkEnd w:id="23"/>
      <w:bookmarkEnd w:id="24"/>
      <w:r w:rsidRPr="000D0E1D">
        <w:rPr>
          <w:rFonts w:ascii="Arial" w:eastAsia="Calibri" w:hAnsi="Arial" w:cs="Arial"/>
          <w:b w:val="0"/>
          <w:color w:val="000000"/>
          <w:sz w:val="22"/>
          <w:szCs w:val="22"/>
        </w:rPr>
        <w:t>Nutrition Examination Survey (NHANES III), a survey and examination of a sample of the civilian, non-institutionalized US population conducted by the National Center for Health Statistics from 1988-1994</w:t>
      </w:r>
      <w:r w:rsidR="00E141D0">
        <w:rPr>
          <w:rFonts w:ascii="Arial" w:eastAsia="Calibri" w:hAnsi="Arial" w:cs="Arial"/>
          <w:b w:val="0"/>
          <w:color w:val="000000"/>
          <w:sz w:val="22"/>
          <w:szCs w:val="22"/>
        </w:rPr>
        <w:t>.</w:t>
      </w:r>
      <w:r w:rsidR="00E141D0">
        <w:rPr>
          <w:rFonts w:ascii="Arial" w:eastAsia="Calibri" w:hAnsi="Arial" w:cs="Arial"/>
          <w:b w:val="0"/>
          <w:color w:val="000000"/>
          <w:sz w:val="22"/>
          <w:szCs w:val="22"/>
        </w:rPr>
        <w:fldChar w:fldCharType="begin"/>
      </w:r>
      <w:r w:rsidR="00E8750F">
        <w:rPr>
          <w:rFonts w:ascii="Arial" w:eastAsia="Calibri" w:hAnsi="Arial" w:cs="Arial"/>
          <w:b w:val="0"/>
          <w:color w:val="000000"/>
          <w:sz w:val="22"/>
          <w:szCs w:val="22"/>
        </w:rPr>
        <w:instrText xml:space="preserve"> ADDIN ZOTERO_ITEM CSL_CITATION {"citationID":"NhyGj5zv","properties":{"formattedCitation":"\\super 20\\nosupersub{}","plainCitation":"20","noteIndex":0},"citationItems":[{"id":733,"uris":["http://zotero.org/users/5447380/items/FE3AV35Q"],"itemData":{"id":733,"type":"document","title":"National Health and Nutrition Examination III Survey Data","URL":"Available at: http://www.cdc.gov/nchs/nhanes/nh3data.htm","author":[{"family":"U.S. Centers for Disease Control and Prevention","given":""}]}}],"schema":"https://github.com/citation-style-language/schema/raw/master/csl-citation.json"} </w:instrText>
      </w:r>
      <w:r w:rsidR="00E141D0">
        <w:rPr>
          <w:rFonts w:ascii="Arial" w:eastAsia="Calibri" w:hAnsi="Arial" w:cs="Arial"/>
          <w:b w:val="0"/>
          <w:color w:val="000000"/>
          <w:sz w:val="22"/>
          <w:szCs w:val="22"/>
        </w:rPr>
        <w:fldChar w:fldCharType="separate"/>
      </w:r>
      <w:r w:rsidR="00E8750F" w:rsidRPr="00E8750F">
        <w:rPr>
          <w:rFonts w:ascii="Arial" w:hAnsi="Arial" w:cs="Arial"/>
          <w:color w:val="000000"/>
          <w:sz w:val="22"/>
          <w:vertAlign w:val="superscript"/>
        </w:rPr>
        <w:t>20</w:t>
      </w:r>
      <w:r w:rsidR="00E141D0">
        <w:rPr>
          <w:rFonts w:ascii="Arial" w:eastAsia="Calibri" w:hAnsi="Arial" w:cs="Arial"/>
          <w:b w:val="0"/>
          <w:color w:val="000000"/>
          <w:sz w:val="22"/>
          <w:szCs w:val="22"/>
        </w:rPr>
        <w:fldChar w:fldCharType="end"/>
      </w:r>
      <w:r w:rsidR="00E141D0">
        <w:rPr>
          <w:rFonts w:ascii="Arial" w:eastAsia="Calibri" w:hAnsi="Arial" w:cs="Arial"/>
          <w:b w:val="0"/>
          <w:color w:val="000000"/>
          <w:sz w:val="22"/>
          <w:szCs w:val="22"/>
        </w:rPr>
        <w:t xml:space="preserve">  </w:t>
      </w:r>
      <w:r w:rsidRPr="000D0E1D">
        <w:rPr>
          <w:rFonts w:ascii="Arial" w:eastAsia="Calibri" w:hAnsi="Arial" w:cs="Arial"/>
          <w:b w:val="0"/>
          <w:color w:val="000000"/>
          <w:sz w:val="22"/>
          <w:szCs w:val="22"/>
        </w:rPr>
        <w:t>We chose to focus on this older version of NHANES in order to have</w:t>
      </w:r>
      <w:r w:rsidR="009A3345">
        <w:rPr>
          <w:rFonts w:ascii="Arial" w:eastAsia="Calibri" w:hAnsi="Arial" w:cs="Arial"/>
          <w:b w:val="0"/>
          <w:color w:val="000000"/>
          <w:sz w:val="22"/>
          <w:szCs w:val="22"/>
        </w:rPr>
        <w:t xml:space="preserve"> baseline blood pressure measurements with</w:t>
      </w:r>
      <w:r w:rsidRPr="000D0E1D">
        <w:rPr>
          <w:rFonts w:ascii="Arial" w:eastAsia="Calibri" w:hAnsi="Arial" w:cs="Arial"/>
          <w:b w:val="0"/>
          <w:color w:val="000000"/>
          <w:sz w:val="22"/>
          <w:szCs w:val="22"/>
        </w:rPr>
        <w:t xml:space="preserve"> sufficient follow-up time to examine longer-term impacts on mortality. We used data from the National Death Index (NDI) mortality linkage through </w:t>
      </w:r>
      <w:sdt>
        <w:sdtPr>
          <w:rPr>
            <w:rFonts w:ascii="Arial" w:hAnsi="Arial" w:cs="Arial"/>
            <w:sz w:val="22"/>
            <w:szCs w:val="22"/>
          </w:rPr>
          <w:tag w:val="goog_rdk_0"/>
          <w:id w:val="841206817"/>
        </w:sdtPr>
        <w:sdtEndPr/>
        <w:sdtContent/>
      </w:sdt>
      <w:r w:rsidRPr="000D0E1D">
        <w:rPr>
          <w:rFonts w:ascii="Arial" w:eastAsia="Calibri" w:hAnsi="Arial" w:cs="Arial"/>
          <w:b w:val="0"/>
          <w:color w:val="000000"/>
          <w:sz w:val="22"/>
          <w:szCs w:val="22"/>
        </w:rPr>
        <w:t>December of 2015</w:t>
      </w:r>
      <w:r w:rsidR="00547BB0" w:rsidRPr="000D0E1D">
        <w:rPr>
          <w:rFonts w:ascii="Arial" w:eastAsia="Calibri" w:hAnsi="Arial" w:cs="Arial"/>
          <w:b w:val="0"/>
          <w:color w:val="000000"/>
          <w:sz w:val="22"/>
          <w:szCs w:val="22"/>
        </w:rPr>
        <w:t>.</w:t>
      </w:r>
    </w:p>
    <w:p w14:paraId="318F79D5" w14:textId="77777777" w:rsidR="009A3345" w:rsidRDefault="009A3345" w:rsidP="00E11180">
      <w:pPr>
        <w:spacing w:line="480" w:lineRule="auto"/>
        <w:rPr>
          <w:rFonts w:ascii="Arial" w:hAnsi="Arial" w:cs="Arial"/>
          <w:bCs/>
          <w:u w:val="single"/>
        </w:rPr>
      </w:pPr>
    </w:p>
    <w:p w14:paraId="0000001C" w14:textId="22DA738C" w:rsidR="001C3A7A" w:rsidRPr="000D0E1D" w:rsidRDefault="009D41CA" w:rsidP="00E11180">
      <w:pPr>
        <w:spacing w:line="480" w:lineRule="auto"/>
        <w:rPr>
          <w:rFonts w:ascii="Arial" w:hAnsi="Arial" w:cs="Arial"/>
        </w:rPr>
      </w:pPr>
      <w:r w:rsidRPr="00E11180">
        <w:rPr>
          <w:rFonts w:ascii="Arial" w:hAnsi="Arial" w:cs="Arial"/>
          <w:bCs/>
          <w:u w:val="single"/>
        </w:rPr>
        <w:t>Measurement of blood pressure</w:t>
      </w:r>
      <w:r w:rsidRPr="000D0E1D">
        <w:rPr>
          <w:rFonts w:ascii="Arial" w:hAnsi="Arial" w:cs="Arial"/>
          <w:b/>
        </w:rPr>
        <w:t xml:space="preserve">. </w:t>
      </w:r>
      <w:r w:rsidRPr="000D0E1D">
        <w:rPr>
          <w:rFonts w:ascii="Arial" w:hAnsi="Arial" w:cs="Arial"/>
        </w:rPr>
        <w:t xml:space="preserve">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w:t>
      </w:r>
      <w:proofErr w:type="spellStart"/>
      <w:r w:rsidRPr="000D0E1D">
        <w:rPr>
          <w:rFonts w:ascii="Arial" w:hAnsi="Arial" w:cs="Arial"/>
        </w:rPr>
        <w:t>antecubitally</w:t>
      </w:r>
      <w:proofErr w:type="spellEnd"/>
      <w:r w:rsidRPr="000D0E1D">
        <w:rPr>
          <w:rFonts w:ascii="Arial" w:hAnsi="Arial" w:cs="Arial"/>
        </w:rPr>
        <w:t xml:space="preserve"> three times for each subject, with one minute between recordings.</w:t>
      </w:r>
      <w:r w:rsidR="00E141D0">
        <w:rPr>
          <w:rFonts w:ascii="Arial" w:hAnsi="Arial" w:cs="Arial"/>
        </w:rPr>
        <w:fldChar w:fldCharType="begin"/>
      </w:r>
      <w:r w:rsidR="00E8750F">
        <w:rPr>
          <w:rFonts w:ascii="Arial" w:hAnsi="Arial" w:cs="Arial"/>
        </w:rPr>
        <w:instrText xml:space="preserve"> ADDIN ZOTERO_ITEM CSL_CITATION {"citationID":"xSJdqSVS","properties":{"formattedCitation":"\\super 21\\nosupersub{}","plainCitation":"21","noteIndex":0},"citationItems":[{"id":731,"uris":["http://zotero.org/users/5447380/items/YAITCBDA"],"itemData":{"id":731,"type":"document","publisher":"National Center for Health Statistics","title":"National Health and Nutrition Survey III Cycle 2: Pulse and Blood Pressure Procecdures for Household Interviewers","URL":"http://www.cdc.gov/nchs/data/nhanes/nhanes3/cdrom/nchs/manuals/pressure.pdf","author":[{"family":"Westat Incorporated","given":""}],"issued":{"date-parts":[["1993"]]}}}],"schema":"https://github.com/citation-style-language/schema/raw/master/csl-citation.json"} </w:instrText>
      </w:r>
      <w:r w:rsidR="00E141D0">
        <w:rPr>
          <w:rFonts w:ascii="Arial" w:hAnsi="Arial" w:cs="Arial"/>
        </w:rPr>
        <w:fldChar w:fldCharType="separate"/>
      </w:r>
      <w:r w:rsidR="00E8750F" w:rsidRPr="00E8750F">
        <w:rPr>
          <w:rFonts w:ascii="Arial" w:hAnsi="Arial" w:cs="Arial"/>
          <w:vertAlign w:val="superscript"/>
        </w:rPr>
        <w:t>21</w:t>
      </w:r>
      <w:r w:rsidR="00E141D0">
        <w:rPr>
          <w:rFonts w:ascii="Arial" w:hAnsi="Arial" w:cs="Arial"/>
        </w:rPr>
        <w:fldChar w:fldCharType="end"/>
      </w:r>
      <w:r w:rsidRPr="000D0E1D">
        <w:rPr>
          <w:rFonts w:ascii="Arial" w:hAnsi="Arial" w:cs="Arial"/>
        </w:rPr>
        <w:t xml:space="preserve"> A second set of three measurements was </w:t>
      </w:r>
      <w:r w:rsidRPr="000D0E1D">
        <w:rPr>
          <w:rFonts w:ascii="Arial" w:hAnsi="Arial" w:cs="Arial"/>
        </w:rPr>
        <w:lastRenderedPageBreak/>
        <w:t xml:space="preserve">taken at the mobile examination clinic, also with one minute between recordings. There were 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Pseudo-repetition,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were </w:t>
      </w:r>
      <w:r w:rsidRPr="000D0E1D">
        <w:rPr>
          <w:rFonts w:ascii="Arial" w:hAnsi="Arial" w:cs="Arial"/>
          <w:i/>
        </w:rPr>
        <w:t>n</w:t>
      </w:r>
      <w:r w:rsidRPr="000D0E1D">
        <w:rPr>
          <w:rFonts w:ascii="Arial" w:hAnsi="Arial" w:cs="Arial"/>
        </w:rPr>
        <w:t>=15295 individuals with two complete sets of usable blood-pressure, and these were all included in our primary analysis.</w:t>
      </w:r>
    </w:p>
    <w:p w14:paraId="68B666E9" w14:textId="77777777" w:rsidR="009A3345" w:rsidRDefault="009A3345" w:rsidP="00E11180">
      <w:pPr>
        <w:spacing w:line="480" w:lineRule="auto"/>
        <w:rPr>
          <w:rFonts w:ascii="Arial" w:hAnsi="Arial" w:cs="Arial"/>
          <w:bCs/>
          <w:u w:val="single"/>
        </w:rPr>
      </w:pPr>
    </w:p>
    <w:p w14:paraId="0000001D" w14:textId="4D7FC5A0" w:rsidR="001C3A7A" w:rsidRPr="000D0E1D" w:rsidRDefault="009D41CA" w:rsidP="00E11180">
      <w:pPr>
        <w:spacing w:line="480" w:lineRule="auto"/>
        <w:rPr>
          <w:rFonts w:ascii="Arial" w:hAnsi="Arial" w:cs="Arial"/>
        </w:rPr>
      </w:pPr>
      <w:r w:rsidRPr="00E11180">
        <w:rPr>
          <w:rFonts w:ascii="Arial" w:hAnsi="Arial" w:cs="Arial"/>
          <w:bCs/>
          <w:u w:val="single"/>
        </w:rPr>
        <w:t>Measurement of other variables.</w:t>
      </w:r>
      <w:r w:rsidRPr="000D0E1D">
        <w:rPr>
          <w:rFonts w:ascii="Arial" w:hAnsi="Arial" w:cs="Arial"/>
          <w:b/>
        </w:rPr>
        <w:t xml:space="preserve"> </w:t>
      </w:r>
      <w:r w:rsidRPr="000D0E1D">
        <w:rPr>
          <w:rFonts w:ascii="Arial" w:hAnsi="Arial" w:cs="Arial"/>
        </w:rPr>
        <w:t>Our primary focus was to determine whether variability of BP provides additional information for predicting future mortality beyond what is already embedded in standard measures of risk. As the standard measure of risk we use the 1998 version of the Framingham Risk Score (FRS). This reduces the sample size. Out of the overall NHANES population</w:t>
      </w:r>
      <w:del w:id="25" w:author="David Steinsaltz" w:date="2023-06-29T13:31:00Z">
        <w:r w:rsidRPr="000D0E1D" w:rsidDel="00BB1540">
          <w:rPr>
            <w:rFonts w:ascii="Arial" w:hAnsi="Arial" w:cs="Arial"/>
          </w:rPr>
          <w:delText>,</w:delText>
        </w:r>
      </w:del>
      <w:r w:rsidRPr="000D0E1D">
        <w:rPr>
          <w:rFonts w:ascii="Arial" w:hAnsi="Arial" w:cs="Arial"/>
        </w:rPr>
        <w:t xml:space="preserve"> </w:t>
      </w:r>
      <w:del w:id="26" w:author="David Steinsaltz" w:date="2023-06-29T13:32:00Z">
        <w:r w:rsidRPr="000D0E1D" w:rsidDel="00BB1540">
          <w:rPr>
            <w:rFonts w:ascii="Arial" w:hAnsi="Arial" w:cs="Arial"/>
          </w:rPr>
          <w:delText xml:space="preserve">for 9418 </w:delText>
        </w:r>
        <w:r w:rsidRPr="000D0E1D" w:rsidDel="006B4C92">
          <w:rPr>
            <w:rFonts w:ascii="Arial" w:hAnsi="Arial" w:cs="Arial"/>
          </w:rPr>
          <w:delText xml:space="preserve">individuals </w:delText>
        </w:r>
      </w:del>
      <w:ins w:id="27" w:author="David Steinsaltz" w:date="2023-06-29T13:32:00Z">
        <w:r w:rsidR="006B4C92">
          <w:rPr>
            <w:rFonts w:ascii="Arial" w:hAnsi="Arial" w:cs="Arial"/>
          </w:rPr>
          <w:t xml:space="preserve"> </w:t>
        </w:r>
      </w:ins>
      <w:r w:rsidRPr="000D0E1D">
        <w:rPr>
          <w:rFonts w:ascii="Arial" w:hAnsi="Arial" w:cs="Arial"/>
        </w:rPr>
        <w:t>we were able to calculate the FRS</w:t>
      </w:r>
      <w:ins w:id="28" w:author="David Steinsaltz" w:date="2023-06-29T13:32:00Z">
        <w:r w:rsidR="00BB1540" w:rsidRPr="00BB1540">
          <w:rPr>
            <w:rFonts w:ascii="Arial" w:hAnsi="Arial" w:cs="Arial"/>
          </w:rPr>
          <w:t xml:space="preserve"> </w:t>
        </w:r>
        <w:r w:rsidR="00BB1540" w:rsidRPr="000D0E1D">
          <w:rPr>
            <w:rFonts w:ascii="Arial" w:hAnsi="Arial" w:cs="Arial"/>
          </w:rPr>
          <w:t>for 9418</w:t>
        </w:r>
        <w:r w:rsidR="006B4C92">
          <w:rPr>
            <w:rFonts w:ascii="Arial" w:hAnsi="Arial" w:cs="Arial"/>
          </w:rPr>
          <w:t xml:space="preserve"> individuals</w:t>
        </w:r>
      </w:ins>
      <w:r w:rsidRPr="000D0E1D">
        <w:rPr>
          <w:rFonts w:ascii="Arial" w:hAnsi="Arial" w:cs="Arial"/>
        </w:rPr>
        <w:t xml:space="preserve">. The others were excluded for one of the following reasons: 1) Age below 30 or above 74, 2) Missing cholesterol values, 3) Pre-existing CHD. While we focus analyses on the healthier middle-aged population where the FRS could be calculated, we also include findings on the general population. </w:t>
      </w:r>
    </w:p>
    <w:p w14:paraId="0000001E" w14:textId="77777777" w:rsidR="001C3A7A" w:rsidRPr="000D0E1D" w:rsidRDefault="009D41CA" w:rsidP="00E11180">
      <w:pPr>
        <w:pStyle w:val="Heading2"/>
        <w:spacing w:line="480" w:lineRule="auto"/>
        <w:rPr>
          <w:rFonts w:ascii="Arial" w:eastAsia="Calibri" w:hAnsi="Arial" w:cs="Arial"/>
          <w:b w:val="0"/>
          <w:color w:val="000000"/>
          <w:sz w:val="22"/>
          <w:szCs w:val="22"/>
        </w:rPr>
      </w:pPr>
      <w:bookmarkStart w:id="29" w:name="bookmark=id.2s8eyo1" w:colFirst="0" w:colLast="0"/>
      <w:bookmarkStart w:id="30" w:name="bookmark=id.3dy6vkm" w:colFirst="0" w:colLast="0"/>
      <w:bookmarkStart w:id="31" w:name="bookmark=id.17dp8vu" w:colFirst="0" w:colLast="0"/>
      <w:bookmarkStart w:id="32" w:name="bookmark=id.4d34og8" w:colFirst="0" w:colLast="0"/>
      <w:bookmarkStart w:id="33" w:name="bookmark=id.1t3h5sf" w:colFirst="0" w:colLast="0"/>
      <w:bookmarkEnd w:id="29"/>
      <w:bookmarkEnd w:id="30"/>
      <w:bookmarkEnd w:id="31"/>
      <w:bookmarkEnd w:id="32"/>
      <w:bookmarkEnd w:id="33"/>
      <w:r w:rsidRPr="00E11180">
        <w:rPr>
          <w:rFonts w:ascii="Arial" w:eastAsia="Calibri" w:hAnsi="Arial" w:cs="Arial"/>
          <w:b w:val="0"/>
          <w:bCs w:val="0"/>
          <w:color w:val="000000"/>
          <w:sz w:val="22"/>
          <w:szCs w:val="22"/>
          <w:u w:val="single"/>
        </w:rPr>
        <w:lastRenderedPageBreak/>
        <w:t>Statistical models.</w:t>
      </w:r>
      <w:r w:rsidRPr="000D0E1D">
        <w:rPr>
          <w:rFonts w:ascii="Arial" w:eastAsia="Calibri" w:hAnsi="Arial" w:cs="Arial"/>
          <w:color w:val="000000"/>
          <w:sz w:val="22"/>
          <w:szCs w:val="22"/>
        </w:rPr>
        <w:t xml:space="preserve"> </w:t>
      </w:r>
      <w:r w:rsidRPr="000D0E1D">
        <w:rPr>
          <w:rFonts w:ascii="Arial" w:eastAsia="Calibri" w:hAnsi="Arial" w:cs="Arial"/>
          <w:b w:val="0"/>
          <w:color w:val="000000"/>
          <w:sz w:val="22"/>
          <w:szCs w:val="22"/>
        </w:rPr>
        <w:t>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each individual by</w:t>
      </w:r>
    </w:p>
    <w:bookmarkStart w:id="34" w:name="bookmark=id.26in1rg" w:colFirst="0" w:colLast="0"/>
    <w:bookmarkStart w:id="35" w:name="bookmark=id.3rdcrjn" w:colFirst="0" w:colLast="0"/>
    <w:bookmarkStart w:id="36" w:name="bookmark=id.lnxbz9" w:colFirst="0" w:colLast="0"/>
    <w:bookmarkEnd w:id="34"/>
    <w:bookmarkEnd w:id="35"/>
    <w:bookmarkEnd w:id="36"/>
    <w:p w14:paraId="0000001F" w14:textId="77777777" w:rsidR="001C3A7A" w:rsidRPr="000D0E1D" w:rsidRDefault="00D95BE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C</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r>
            <w:rPr>
              <w:rFonts w:ascii="Cambria Math" w:eastAsia="Cambria Math" w:hAnsi="Cambria Math" w:cs="Arial"/>
            </w:rPr>
            <m:t>Clinic</m:t>
          </m:r>
          <m:r>
            <w:rPr>
              <w:rFonts w:ascii="Cambria Math" w:eastAsia="Cambria Math" w:hAnsi="Cambria Math" w:cs="Arial"/>
            </w:rPr>
            <m:t xml:space="preserve"> </m:t>
          </m:r>
          <m:r>
            <w:rPr>
              <w:rFonts w:ascii="Cambria Math" w:eastAsia="Cambria Math" w:hAnsi="Cambria Math" w:cs="Arial"/>
            </w:rPr>
            <m:t>standard</m:t>
          </m:r>
          <m:r>
            <w:rPr>
              <w:rFonts w:ascii="Cambria Math" w:eastAsia="Cambria Math" w:hAnsi="Cambria Math" w:cs="Arial"/>
            </w:rPr>
            <m:t xml:space="preserve"> </m:t>
          </m:r>
          <m:r>
            <w:rPr>
              <w:rFonts w:ascii="Cambria Math" w:eastAsia="Cambria Math" w:hAnsi="Cambria Math" w:cs="Arial"/>
            </w:rPr>
            <m:t>deviation</m:t>
          </m:r>
        </m:oMath>
      </m:oMathPara>
      <w:bookmarkStart w:id="37" w:name="bookmark=id.1ksv4uv" w:colFirst="0" w:colLast="0"/>
      <w:bookmarkStart w:id="38" w:name="bookmark=id.35nkun2" w:colFirst="0" w:colLast="0"/>
      <w:bookmarkEnd w:id="37"/>
      <w:bookmarkEnd w:id="38"/>
    </w:p>
    <w:p w14:paraId="00000020" w14:textId="77777777" w:rsidR="001C3A7A" w:rsidRPr="000D0E1D" w:rsidRDefault="00D95BE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H</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r>
            <w:rPr>
              <w:rFonts w:ascii="Cambria Math" w:eastAsia="Cambria Math" w:hAnsi="Cambria Math" w:cs="Arial"/>
            </w:rPr>
            <m:t>Home</m:t>
          </m:r>
          <m:r>
            <w:rPr>
              <w:rFonts w:ascii="Cambria Math" w:eastAsia="Cambria Math" w:hAnsi="Cambria Math" w:cs="Arial"/>
            </w:rPr>
            <m:t xml:space="preserve"> </m:t>
          </m:r>
          <m:r>
            <w:rPr>
              <w:rFonts w:ascii="Cambria Math" w:eastAsia="Cambria Math" w:hAnsi="Cambria Math" w:cs="Arial"/>
            </w:rPr>
            <m:t>standard</m:t>
          </m:r>
          <m:r>
            <w:rPr>
              <w:rFonts w:ascii="Cambria Math" w:eastAsia="Cambria Math" w:hAnsi="Cambria Math" w:cs="Arial"/>
            </w:rPr>
            <m:t xml:space="preserve"> </m:t>
          </m:r>
          <m:r>
            <w:rPr>
              <w:rFonts w:ascii="Cambria Math" w:eastAsia="Cambria Math" w:hAnsi="Cambria Math" w:cs="Arial"/>
            </w:rPr>
            <m:t>deviation</m:t>
          </m:r>
        </m:oMath>
      </m:oMathPara>
    </w:p>
    <w:commentRangeStart w:id="39"/>
    <w:p w14:paraId="00000021" w14:textId="77777777" w:rsidR="001C3A7A" w:rsidRPr="000D0E1D" w:rsidRDefault="00D95BE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m:t>
              </m:r>
              <m:r>
                <w:rPr>
                  <w:rFonts w:ascii="Cambria Math" w:eastAsia="Cambria Math" w:hAnsi="Cambria Math" w:cs="Arial"/>
                </w:rPr>
                <m:t>μ</m:t>
              </m:r>
            </m:e>
            <m:sub>
              <m:r>
                <w:rPr>
                  <w:rFonts w:ascii="Cambria Math" w:eastAsia="Cambria Math" w:hAnsi="Cambria Math" w:cs="Arial"/>
                </w:rPr>
                <m:t>C</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 xml:space="preserve">|/2, </m:t>
          </m:r>
          <w:commentRangeEnd w:id="39"/>
          <m:r>
            <m:rPr>
              <m:sty m:val="p"/>
            </m:rPr>
            <w:rPr>
              <w:rStyle w:val="CommentReference"/>
            </w:rPr>
            <w:commentReference w:id="39"/>
          </m:r>
        </m:oMath>
      </m:oMathPara>
    </w:p>
    <w:p w14:paraId="00000022" w14:textId="77777777" w:rsidR="001C3A7A" w:rsidRPr="000D0E1D" w:rsidRDefault="00D95BE0" w:rsidP="00E1118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m:t>
              </m:r>
              <m:r>
                <w:rPr>
                  <w:rFonts w:ascii="Cambria Math" w:eastAsia="Cambria Math" w:hAnsi="Cambria Math" w:cs="Arial"/>
                </w:rPr>
                <m:t>μ</m:t>
              </m:r>
            </m:e>
            <m:sub>
              <m:r>
                <w:rPr>
                  <w:rFonts w:ascii="Cambria Math" w:eastAsia="Cambria Math" w:hAnsi="Cambria Math" w:cs="Arial"/>
                </w:rPr>
                <m:t>C</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m:t>
              </m:r>
              <m:r>
                <w:rPr>
                  <w:rFonts w:ascii="Cambria Math" w:eastAsia="Cambria Math" w:hAnsi="Cambria Math" w:cs="Arial"/>
                </w:rPr>
                <m:t>,</m:t>
              </m:r>
              <m:r>
                <w:rPr>
                  <w:rFonts w:ascii="Cambria Math" w:eastAsia="Cambria Math" w:hAnsi="Cambria Math" w:cs="Arial"/>
                </w:rPr>
                <m:t>i</m:t>
              </m:r>
            </m:sub>
          </m:sSub>
          <m:r>
            <w:rPr>
              <w:rFonts w:ascii="Cambria Math" w:eastAsia="Cambria Math" w:hAnsi="Cambria Math" w:cs="Arial"/>
            </w:rPr>
            <m:t>)/2</m:t>
          </m:r>
        </m:oMath>
      </m:oMathPara>
    </w:p>
    <w:p w14:paraId="00000023" w14:textId="77777777" w:rsidR="001C3A7A" w:rsidRPr="000D0E1D" w:rsidRDefault="009D41CA" w:rsidP="00E11180">
      <w:pPr>
        <w:spacing w:line="480" w:lineRule="auto"/>
        <w:rPr>
          <w:rFonts w:ascii="Arial" w:eastAsia="Cambria Math" w:hAnsi="Arial" w:cs="Arial"/>
        </w:rPr>
      </w:pPr>
      <m:oMathPara>
        <m:oMath>
          <m:r>
            <w:rPr>
              <w:rFonts w:ascii="Cambria Math" w:eastAsia="Cambria Math" w:hAnsi="Cambria Math" w:cs="Arial"/>
            </w:rPr>
            <m:t xml:space="preserve">where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 xml:space="preserve">=Clinic mean;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=Home mean.</m:t>
          </m:r>
        </m:oMath>
      </m:oMathPara>
    </w:p>
    <w:p w14:paraId="00000024" w14:textId="0ADFE1DB" w:rsidR="001C3A7A" w:rsidRPr="000D0E1D" w:rsidRDefault="009D41CA" w:rsidP="009D2CB1">
      <w:pPr>
        <w:spacing w:line="480" w:lineRule="auto"/>
        <w:rPr>
          <w:rFonts w:ascii="Arial" w:hAnsi="Arial" w:cs="Arial"/>
        </w:rPr>
        <w:pPrChange w:id="40" w:author="David Steinsaltz" w:date="2023-06-29T13:38:00Z">
          <w:pPr>
            <w:spacing w:line="480" w:lineRule="auto"/>
          </w:pPr>
        </w:pPrChange>
      </w:pPr>
      <w:r w:rsidRPr="000D0E1D">
        <w:rPr>
          <w:rFonts w:ascii="Arial" w:hAnsi="Arial" w:cs="Arial"/>
        </w:rPr>
        <w:t xml:space="preserve">with each of these parameters calculated for systolic and diastolic blood pressure measurements. </w:t>
      </w:r>
      <w:commentRangeStart w:id="41"/>
      <w:del w:id="42" w:author="David Steinsaltz" w:date="2023-06-29T13:38:00Z">
        <w:r w:rsidRPr="000D0E1D" w:rsidDel="009D2CB1">
          <w:rPr>
            <w:rFonts w:ascii="Arial" w:hAnsi="Arial" w:cs="Arial"/>
          </w:rPr>
          <w:delText>We also use in the model the variance (home and clinic), which is the square of the SD, and the precision τ, which is the reciprocal of the variance.</w:delText>
        </w:r>
      </w:del>
      <w:commentRangeEnd w:id="41"/>
      <w:r w:rsidR="008C7AB0">
        <w:rPr>
          <w:rStyle w:val="CommentReference"/>
        </w:rPr>
        <w:commentReference w:id="41"/>
      </w:r>
    </w:p>
    <w:p w14:paraId="00000025" w14:textId="6695F818" w:rsidR="001C3A7A" w:rsidRPr="000D0E1D" w:rsidRDefault="009D41CA" w:rsidP="009A3345">
      <w:pPr>
        <w:spacing w:line="480" w:lineRule="auto"/>
        <w:ind w:firstLine="720"/>
        <w:rPr>
          <w:rFonts w:ascii="Arial" w:hAnsi="Arial" w:cs="Arial"/>
        </w:rPr>
      </w:pPr>
      <w:r w:rsidRPr="000D0E1D">
        <w:rPr>
          <w:rFonts w:ascii="Arial" w:hAnsi="Arial" w:cs="Arial"/>
        </w:rPr>
        <w:t xml:space="preserve">In our model we assume that each individual has an overall mean </w:t>
      </w:r>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oMath>
      <w:r w:rsidRPr="000D0E1D">
        <w:rPr>
          <w:rFonts w:ascii="Arial" w:hAnsi="Arial" w:cs="Arial"/>
        </w:rPr>
        <w:t xml:space="preserve"> and a BP difference </w:t>
      </w:r>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oMath>
      <w:r w:rsidRPr="000D0E1D">
        <w:rPr>
          <w:rFonts w:ascii="Arial" w:hAnsi="Arial" w:cs="Arial"/>
        </w:rPr>
        <w:t>. These are assumed normally distributed in the population and independent. There is also an individual home and clinic variance parameter (SD</w:t>
      </w:r>
      <w:r w:rsidRPr="000D0E1D">
        <w:rPr>
          <w:rFonts w:ascii="Arial" w:hAnsi="Arial" w:cs="Arial"/>
          <w:vertAlign w:val="superscript"/>
        </w:rPr>
        <w:t>2</w:t>
      </w:r>
      <w:r w:rsidRPr="000D0E1D">
        <w:rPr>
          <w:rFonts w:ascii="Arial" w:hAnsi="Arial" w:cs="Arial"/>
        </w:rPr>
        <w:t xml:space="preserve">), which are assumed to have independent inverse gamma distributions, consistent with the observation that the empirical SDs of the three clinic and three home measurements have correlation of 0.02 for diastolic and 0.07 for </w:t>
      </w:r>
      <w:bookmarkStart w:id="43" w:name="bookmark=id.2jxsxqh" w:colFirst="0" w:colLast="0"/>
      <w:bookmarkStart w:id="44" w:name="bookmark=id.44sinio" w:colFirst="0" w:colLast="0"/>
      <w:bookmarkEnd w:id="43"/>
      <w:bookmarkEnd w:id="44"/>
      <w:r w:rsidRPr="000D0E1D">
        <w:rPr>
          <w:rFonts w:ascii="Arial" w:hAnsi="Arial" w:cs="Arial"/>
        </w:rPr>
        <w:t xml:space="preserve">systolic blood pressure. The overall means and the </w:t>
      </w:r>
      <w:ins w:id="45" w:author="David Steinsaltz" w:date="2023-06-11T22:47:00Z">
        <w:r w:rsidR="00E424B5">
          <w:rPr>
            <w:rFonts w:ascii="Arial" w:hAnsi="Arial" w:cs="Arial"/>
          </w:rPr>
          <w:t xml:space="preserve">absolute </w:t>
        </w:r>
      </w:ins>
      <w:r w:rsidRPr="000D0E1D">
        <w:rPr>
          <w:rFonts w:ascii="Arial" w:hAnsi="Arial" w:cs="Arial"/>
        </w:rPr>
        <w:t xml:space="preserve">differences between the means are also nearly uncorrelated (Pearson’s r </w:t>
      </w:r>
      <w:r w:rsidRPr="000D0E1D">
        <w:rPr>
          <w:rFonts w:ascii="Cambria Math" w:hAnsi="Cambria Math" w:cs="Cambria Math"/>
        </w:rPr>
        <w:t>∽</w:t>
      </w:r>
      <w:r w:rsidRPr="000D0E1D">
        <w:rPr>
          <w:rFonts w:ascii="Arial" w:hAnsi="Arial" w:cs="Arial"/>
        </w:rPr>
        <w:t xml:space="preserve"> -0.006)</w:t>
      </w:r>
      <w:ins w:id="46" w:author="David Steinsaltz" w:date="2023-06-11T22:48:00Z">
        <w:r w:rsidR="009D13CC">
          <w:rPr>
            <w:rFonts w:ascii="Arial" w:hAnsi="Arial" w:cs="Arial"/>
          </w:rPr>
          <w:t>.</w:t>
        </w:r>
      </w:ins>
      <w:del w:id="47" w:author="David Steinsaltz" w:date="2023-06-11T22:48:00Z">
        <w:r w:rsidRPr="000D0E1D" w:rsidDel="009D13CC">
          <w:rPr>
            <w:rFonts w:ascii="Arial" w:hAnsi="Arial" w:cs="Arial"/>
          </w:rPr>
          <w:delText>,</w:delText>
        </w:r>
      </w:del>
      <w:r w:rsidRPr="000D0E1D">
        <w:rPr>
          <w:rFonts w:ascii="Arial" w:hAnsi="Arial" w:cs="Arial"/>
        </w:rPr>
        <w:t xml:space="preserve"> </w:t>
      </w:r>
      <w:del w:id="48" w:author="David Steinsaltz" w:date="2023-06-11T22:48:00Z">
        <w:r w:rsidRPr="000D0E1D" w:rsidDel="009D13CC">
          <w:rPr>
            <w:rFonts w:ascii="Arial" w:hAnsi="Arial" w:cs="Arial"/>
          </w:rPr>
          <w:delText>the</w:delText>
        </w:r>
      </w:del>
      <w:ins w:id="49" w:author="David Steinsaltz" w:date="2023-06-11T22:48:00Z">
        <w:r w:rsidR="009D13CC">
          <w:rPr>
            <w:rFonts w:ascii="Arial" w:hAnsi="Arial" w:cs="Arial"/>
          </w:rPr>
          <w:t>The</w:t>
        </w:r>
      </w:ins>
      <w:r w:rsidRPr="000D0E1D">
        <w:rPr>
          <w:rFonts w:ascii="Arial" w:hAnsi="Arial" w:cs="Arial"/>
        </w:rPr>
        <w:t xml:space="preserve"> only minor exception</w:t>
      </w:r>
      <w:del w:id="50" w:author="David Steinsaltz" w:date="2023-06-11T22:48:00Z">
        <w:r w:rsidRPr="000D0E1D" w:rsidDel="009D13CC">
          <w:rPr>
            <w:rFonts w:ascii="Arial" w:hAnsi="Arial" w:cs="Arial"/>
          </w:rPr>
          <w:delText>s being</w:delText>
        </w:r>
      </w:del>
      <w:ins w:id="51" w:author="David Steinsaltz" w:date="2023-06-11T22:48:00Z">
        <w:r w:rsidR="009D13CC">
          <w:rPr>
            <w:rFonts w:ascii="Arial" w:hAnsi="Arial" w:cs="Arial"/>
          </w:rPr>
          <w:t xml:space="preserve"> </w:t>
        </w:r>
        <w:r w:rsidR="00D549E8">
          <w:rPr>
            <w:rFonts w:ascii="Arial" w:hAnsi="Arial" w:cs="Arial"/>
          </w:rPr>
          <w:t>are</w:t>
        </w:r>
      </w:ins>
      <w:r w:rsidRPr="000D0E1D">
        <w:rPr>
          <w:rFonts w:ascii="Arial" w:hAnsi="Arial" w:cs="Arial"/>
        </w:rPr>
        <w:t xml:space="preserve"> the correlations of 0.28 and 0.18 between overall mean systolic and the clinic and home systolic SDs respectively.</w:t>
      </w:r>
    </w:p>
    <w:p w14:paraId="00000026" w14:textId="19DD7EE0" w:rsidR="001C3A7A" w:rsidRPr="000D0E1D" w:rsidRDefault="009D41CA" w:rsidP="009A3345">
      <w:pPr>
        <w:spacing w:line="480" w:lineRule="auto"/>
        <w:ind w:firstLine="720"/>
        <w:rPr>
          <w:rFonts w:ascii="Arial" w:hAnsi="Arial" w:cs="Arial"/>
        </w:rPr>
      </w:pPr>
      <w:r w:rsidRPr="000D0E1D">
        <w:rPr>
          <w:rFonts w:ascii="Arial" w:hAnsi="Arial" w:cs="Arial"/>
        </w:rPr>
        <w:t xml:space="preserve">The main method we apply is a Bayesian hierarchical proportional hazards model, stratified by gender and race/ethnicity. This approach has the advantage of not suffering from </w:t>
      </w:r>
      <w:r w:rsidRPr="000D0E1D">
        <w:rPr>
          <w:rFonts w:ascii="Arial" w:hAnsi="Arial" w:cs="Arial"/>
        </w:rPr>
        <w:lastRenderedPageBreak/>
        <w:t>regression-dilution bias, which occurs when there are random errors in the variable of interest.</w:t>
      </w:r>
      <w:r w:rsidR="009A3345">
        <w:rPr>
          <w:rFonts w:ascii="Arial" w:hAnsi="Arial" w:cs="Arial"/>
        </w:rPr>
        <w:t xml:space="preserve"> </w:t>
      </w:r>
      <w:r w:rsidRPr="000D0E1D">
        <w:rPr>
          <w:rFonts w:ascii="Arial" w:hAnsi="Arial" w:cs="Arial"/>
        </w:rPr>
        <w:t>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w:t>
      </w:r>
      <w:r w:rsidR="009A3345">
        <w:rPr>
          <w:rFonts w:ascii="Arial" w:hAnsi="Arial" w:cs="Arial"/>
        </w:rPr>
        <w:t xml:space="preserve"> </w:t>
      </w:r>
      <w:r w:rsidRPr="000D0E1D">
        <w:rPr>
          <w:rFonts w:ascii="Arial" w:hAnsi="Arial" w:cs="Arial"/>
        </w:rPr>
        <w:t>on the Stan platform</w:t>
      </w:r>
      <w:r w:rsidR="00F74EBF">
        <w:rPr>
          <w:rFonts w:ascii="Arial" w:hAnsi="Arial" w:cs="Arial"/>
        </w:rPr>
        <w:fldChar w:fldCharType="begin"/>
      </w:r>
      <w:r w:rsidR="00E8750F">
        <w:rPr>
          <w:rFonts w:ascii="Arial" w:hAnsi="Arial" w:cs="Arial"/>
        </w:rPr>
        <w:instrText xml:space="preserve"> ADDIN ZOTERO_ITEM CSL_CITATION {"citationID":"Lg3IRm5S","properties":{"formattedCitation":"\\super 22\\nosupersub{}","plainCitation":"22","noteIndex":0},"citationItems":[{"id":734,"uris":["http://zotero.org/users/5447380/items/EHEGG29E"],"itemData":{"id":734,"type":"article-journal","container-title":"Journal of Statistical Software","DOI":"10.18637/jss.v076.i01","ISSN":"1548-7660","issue":"1","journalAbbreviation":"J. Stat. Soft.","language":"en","source":"DOI.org (Crossref)","title":"&lt;i&gt;Stan&lt;/i&gt; : A Probabilistic Programming Language","title-short":"&lt;i&gt;Stan&lt;/i&gt;","URL":"http://www.jstatsoft.org/v76/i01/","volume":"76","author":[{"family":"Carpenter","given":"Bob"},{"family":"Gelman","given":"Andrew"},{"family":"Hoffman","given":"Matthew D."},{"family":"Lee","given":"Daniel"},{"family":"Goodrich","given":"Ben"},{"family":"Betancourt","given":"Michael"},{"family":"Brubaker","given":"Marcus"},{"family":"Guo","given":"Jiqiang"},{"family":"Li","given":"Peter"},{"family":"Riddell","given":"Allen"}],"accessed":{"date-parts":[["2023",3,29]]},"issued":{"date-parts":[["2017"]]}}}],"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22</w:t>
      </w:r>
      <w:r w:rsidR="00F74EBF">
        <w:rPr>
          <w:rFonts w:ascii="Arial" w:hAnsi="Arial" w:cs="Arial"/>
        </w:rPr>
        <w:fldChar w:fldCharType="end"/>
      </w:r>
      <w:r w:rsidRPr="000D0E1D">
        <w:rPr>
          <w:rFonts w:ascii="Arial" w:hAnsi="Arial" w:cs="Arial"/>
        </w:rPr>
        <w:t xml:space="preserve">, whereby the exact algorithm used was the No-U-Turn Sampler (NUTS) Hamiltonian Monte Carlo (HMC). The code and the data are available at </w:t>
      </w:r>
      <w:hyperlink r:id="rId13">
        <w:r w:rsidRPr="000D0E1D">
          <w:rPr>
            <w:rFonts w:ascii="Arial" w:hAnsi="Arial" w:cs="Arial"/>
            <w:color w:val="1155CC"/>
            <w:u w:val="single"/>
          </w:rPr>
          <w:t>https://github.com/hamishwp/Nhanes2021</w:t>
        </w:r>
      </w:hyperlink>
      <w:r w:rsidRPr="000D0E1D">
        <w:rPr>
          <w:rFonts w:ascii="Arial" w:hAnsi="Arial" w:cs="Arial"/>
        </w:rPr>
        <w:t xml:space="preserve">. </w:t>
      </w:r>
      <w:r w:rsidR="00F74EBF">
        <w:rPr>
          <w:rFonts w:ascii="Arial" w:hAnsi="Arial" w:cs="Arial"/>
        </w:rPr>
        <w:t>We</w:t>
      </w:r>
      <w:r w:rsidRPr="000D0E1D">
        <w:rPr>
          <w:rFonts w:ascii="Arial" w:hAnsi="Arial" w:cs="Arial"/>
        </w:rPr>
        <w:t xml:space="preserve"> originally proposed</w:t>
      </w:r>
      <w:r w:rsidR="00F74EBF">
        <w:rPr>
          <w:rFonts w:ascii="Arial" w:hAnsi="Arial" w:cs="Arial"/>
        </w:rPr>
        <w:t xml:space="preserve"> this approach</w:t>
      </w:r>
      <w:ins w:id="52" w:author="David Steinsaltz" w:date="2023-06-11T22:49:00Z">
        <w:r w:rsidR="001E01B3">
          <w:rPr>
            <w:rFonts w:ascii="Arial" w:hAnsi="Arial" w:cs="Arial"/>
          </w:rPr>
          <w:t xml:space="preserve"> to blood pressure variability in NHANES</w:t>
        </w:r>
      </w:ins>
      <w:r w:rsidR="00F74EBF">
        <w:rPr>
          <w:rFonts w:ascii="Arial" w:hAnsi="Arial" w:cs="Arial"/>
        </w:rPr>
        <w:fldChar w:fldCharType="begin"/>
      </w:r>
      <w:r w:rsidR="00E8750F">
        <w:rPr>
          <w:rFonts w:ascii="Arial" w:hAnsi="Arial" w:cs="Arial"/>
        </w:rPr>
        <w:instrText xml:space="preserve"> ADDIN ZOTERO_ITEM CSL_CITATION {"citationID":"FEvpv9qZ","properties":{"formattedCitation":"\\super 23\\nosupersub{}","plainCitation":"23","noteIndex":0},"citationItems":[{"id":736,"uris":["http://zotero.org/users/5447380/items/CFDSNJCN"],"itemData":{"id":736,"type":"thesis","publisher":"University of Oxford","title":"Joint survival models: a Bayesian investigation of longitudinal volatility","URL":"https://doi.org/10.18637/jss.v076.i01","author":[{"family":"Bester","given":"D"},{"family":"Steinsaltz","given":"D"}],"issued":{"date-parts":[["2014"]]}}}],"schema":"https://github.com/citation-style-language/schema/raw/master/csl-citation.json"}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23</w:t>
      </w:r>
      <w:r w:rsidR="00F74EBF">
        <w:rPr>
          <w:rFonts w:ascii="Arial" w:hAnsi="Arial" w:cs="Arial"/>
        </w:rPr>
        <w:fldChar w:fldCharType="end"/>
      </w:r>
      <w:ins w:id="53" w:author="David Steinsaltz" w:date="2023-06-11T22:49:00Z">
        <w:r w:rsidR="001E01B3">
          <w:rPr>
            <w:rFonts w:ascii="Arial" w:hAnsi="Arial" w:cs="Arial"/>
          </w:rPr>
          <w:t>,</w:t>
        </w:r>
      </w:ins>
      <w:r w:rsidRPr="000D0E1D">
        <w:rPr>
          <w:rFonts w:ascii="Arial" w:hAnsi="Arial" w:cs="Arial"/>
        </w:rPr>
        <w:t xml:space="preserve"> and </w:t>
      </w:r>
      <w:ins w:id="54" w:author="David Steinsaltz" w:date="2023-06-11T22:49:00Z">
        <w:r w:rsidR="001E01B3">
          <w:rPr>
            <w:rFonts w:ascii="Arial" w:hAnsi="Arial" w:cs="Arial"/>
          </w:rPr>
          <w:t xml:space="preserve">it </w:t>
        </w:r>
      </w:ins>
      <w:r w:rsidRPr="000D0E1D">
        <w:rPr>
          <w:rFonts w:ascii="Arial" w:hAnsi="Arial" w:cs="Arial"/>
        </w:rPr>
        <w:t xml:space="preserve">has since been applied </w:t>
      </w:r>
      <w:ins w:id="55" w:author="David Steinsaltz" w:date="2023-06-11T22:49:00Z">
        <w:r w:rsidR="001E01B3">
          <w:rPr>
            <w:rFonts w:ascii="Arial" w:hAnsi="Arial" w:cs="Arial"/>
          </w:rPr>
          <w:t xml:space="preserve">elsewhere </w:t>
        </w:r>
      </w:ins>
      <w:r w:rsidRPr="000D0E1D">
        <w:rPr>
          <w:rFonts w:ascii="Arial" w:hAnsi="Arial" w:cs="Arial"/>
        </w:rPr>
        <w:t xml:space="preserve">to modeling </w:t>
      </w:r>
      <w:del w:id="56" w:author="David Steinsaltz" w:date="2023-06-11T22:50:00Z">
        <w:r w:rsidRPr="000D0E1D" w:rsidDel="004F32FC">
          <w:rPr>
            <w:rFonts w:ascii="Arial" w:hAnsi="Arial" w:cs="Arial"/>
          </w:rPr>
          <w:delText>of blood pressure variabilit</w:delText>
        </w:r>
        <w:r w:rsidR="00F74EBF" w:rsidDel="004F32FC">
          <w:rPr>
            <w:rFonts w:ascii="Arial" w:hAnsi="Arial" w:cs="Arial"/>
          </w:rPr>
          <w:delText>y</w:delText>
        </w:r>
      </w:del>
      <w:ins w:id="57" w:author="David Steinsaltz" w:date="2023-06-11T22:50:00Z">
        <w:r w:rsidR="004F32FC">
          <w:rPr>
            <w:rFonts w:ascii="Arial" w:hAnsi="Arial" w:cs="Arial"/>
          </w:rPr>
          <w:t>similar data</w:t>
        </w:r>
      </w:ins>
      <w:r w:rsidR="00F74EBF">
        <w:rPr>
          <w:rFonts w:ascii="Arial" w:hAnsi="Arial" w:cs="Arial"/>
        </w:rPr>
        <w:t>.</w:t>
      </w:r>
      <w:r w:rsidR="00F74EBF">
        <w:rPr>
          <w:rFonts w:ascii="Arial" w:hAnsi="Arial" w:cs="Arial"/>
        </w:rPr>
        <w:fldChar w:fldCharType="begin"/>
      </w:r>
      <w:r w:rsidR="00E8750F">
        <w:rPr>
          <w:rFonts w:ascii="Arial" w:hAnsi="Arial" w:cs="Arial"/>
        </w:rPr>
        <w:instrText xml:space="preserve"> ADDIN ZOTERO_ITEM CSL_CITATION {"citationID":"PS1jCnQU","properties":{"formattedCitation":"\\super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24</w:t>
      </w:r>
      <w:r w:rsidR="00F74EBF">
        <w:rPr>
          <w:rFonts w:ascii="Arial" w:hAnsi="Arial" w:cs="Arial"/>
        </w:rPr>
        <w:fldChar w:fldCharType="end"/>
      </w:r>
    </w:p>
    <w:p w14:paraId="00000027" w14:textId="55A7BAFC" w:rsidR="001C3A7A" w:rsidRPr="000D0E1D" w:rsidRDefault="009A3345" w:rsidP="009A3345">
      <w:pPr>
        <w:spacing w:line="480" w:lineRule="auto"/>
        <w:ind w:firstLine="720"/>
        <w:rPr>
          <w:rFonts w:ascii="Arial" w:hAnsi="Arial" w:cs="Arial"/>
        </w:rPr>
      </w:pPr>
      <w:del w:id="58" w:author="David Steinsaltz" w:date="2023-06-29T13:40:00Z">
        <w:r w:rsidDel="00F44951">
          <w:rPr>
            <w:rFonts w:ascii="Arial" w:hAnsi="Arial" w:cs="Arial"/>
          </w:rPr>
          <w:delText>As t</w:delText>
        </w:r>
        <w:r w:rsidR="009D41CA" w:rsidRPr="000D0E1D" w:rsidDel="00F44951">
          <w:rPr>
            <w:rFonts w:ascii="Arial" w:hAnsi="Arial" w:cs="Arial"/>
          </w:rPr>
          <w:delText xml:space="preserve">he aim </w:delText>
        </w:r>
      </w:del>
      <w:ins w:id="59" w:author="David Steinsaltz" w:date="2023-06-29T13:40:00Z">
        <w:r w:rsidR="00F44951">
          <w:rPr>
            <w:rFonts w:ascii="Arial" w:hAnsi="Arial" w:cs="Arial"/>
          </w:rPr>
          <w:t xml:space="preserve">The statistical challenge </w:t>
        </w:r>
      </w:ins>
      <w:r w:rsidR="009D41CA" w:rsidRPr="000D0E1D">
        <w:rPr>
          <w:rFonts w:ascii="Arial" w:hAnsi="Arial" w:cs="Arial"/>
        </w:rPr>
        <w:t>of this study is to estimate the effect of blood pressure variability on long-term survival</w:t>
      </w:r>
      <w:del w:id="60" w:author="David Steinsaltz" w:date="2023-06-11T22:51:00Z">
        <w:r w:rsidR="009D41CA" w:rsidRPr="000D0E1D" w:rsidDel="00CD3EFB">
          <w:rPr>
            <w:rFonts w:ascii="Arial" w:hAnsi="Arial" w:cs="Arial"/>
          </w:rPr>
          <w:delText>,</w:delText>
        </w:r>
      </w:del>
      <w:r w:rsidR="009D41CA" w:rsidRPr="000D0E1D">
        <w:rPr>
          <w:rFonts w:ascii="Arial" w:hAnsi="Arial" w:cs="Arial"/>
        </w:rPr>
        <w:t xml:space="preserve"> while accounting appropriately for covariate uncertainty</w:t>
      </w:r>
      <w:del w:id="61" w:author="David Steinsaltz" w:date="2023-06-11T22:51:00Z">
        <w:r w:rsidR="009D41CA" w:rsidRPr="000D0E1D" w:rsidDel="0016551F">
          <w:rPr>
            <w:rFonts w:ascii="Arial" w:hAnsi="Arial" w:cs="Arial"/>
          </w:rPr>
          <w:delText>, as</w:delText>
        </w:r>
      </w:del>
      <w:ins w:id="62" w:author="David Steinsaltz" w:date="2023-06-11T22:51:00Z">
        <w:r w:rsidR="0016551F">
          <w:rPr>
            <w:rFonts w:ascii="Arial" w:hAnsi="Arial" w:cs="Arial"/>
          </w:rPr>
          <w:t xml:space="preserve"> —</w:t>
        </w:r>
      </w:ins>
      <w:r w:rsidR="009D41CA" w:rsidRPr="000D0E1D">
        <w:rPr>
          <w:rFonts w:ascii="Arial" w:hAnsi="Arial" w:cs="Arial"/>
        </w:rPr>
        <w:t xml:space="preserve"> variability is only very approximately ascertained by such a small number of measurements</w:t>
      </w:r>
      <w:del w:id="63" w:author="David Steinsaltz" w:date="2023-06-11T22:51:00Z">
        <w:r w:rsidR="009D41CA" w:rsidRPr="000D0E1D" w:rsidDel="0016551F">
          <w:rPr>
            <w:rFonts w:ascii="Arial" w:hAnsi="Arial" w:cs="Arial"/>
          </w:rPr>
          <w:delText>. I</w:delText>
        </w:r>
      </w:del>
      <w:ins w:id="64" w:author="David Steinsaltz" w:date="2023-06-11T22:51:00Z">
        <w:r w:rsidR="0016551F">
          <w:rPr>
            <w:rFonts w:ascii="Arial" w:hAnsi="Arial" w:cs="Arial"/>
          </w:rPr>
          <w:t xml:space="preserve"> — i</w:t>
        </w:r>
      </w:ins>
      <w:r w:rsidR="009D41CA" w:rsidRPr="000D0E1D">
        <w:rPr>
          <w:rFonts w:ascii="Arial" w:hAnsi="Arial" w:cs="Arial"/>
        </w:rPr>
        <w:t xml:space="preserve">t is </w:t>
      </w:r>
      <w:del w:id="65" w:author="David Steinsaltz" w:date="2023-06-11T22:51:00Z">
        <w:r w:rsidR="009D41CA" w:rsidRPr="000D0E1D" w:rsidDel="00920597">
          <w:rPr>
            <w:rFonts w:ascii="Arial" w:hAnsi="Arial" w:cs="Arial"/>
          </w:rPr>
          <w:delText>more</w:delText>
        </w:r>
      </w:del>
      <w:ins w:id="66" w:author="David Steinsaltz" w:date="2023-06-11T22:51:00Z">
        <w:r w:rsidR="00920597">
          <w:rPr>
            <w:rFonts w:ascii="Arial" w:hAnsi="Arial" w:cs="Arial"/>
          </w:rPr>
          <w:t>most</w:t>
        </w:r>
      </w:ins>
      <w:r w:rsidR="009D41CA" w:rsidRPr="000D0E1D">
        <w:rPr>
          <w:rFonts w:ascii="Arial" w:hAnsi="Arial" w:cs="Arial"/>
        </w:rPr>
        <w:t xml:space="preserve"> important to have a roughly accurate but stable estimate of the uncertainty in individual variance parameters.</w:t>
      </w:r>
      <w:ins w:id="67" w:author="David Steinsaltz" w:date="2023-06-29T13:41:00Z">
        <w:r w:rsidR="003F288B">
          <w:rPr>
            <w:rFonts w:ascii="Arial" w:hAnsi="Arial" w:cs="Arial"/>
          </w:rPr>
          <w:t xml:space="preserve"> The aim, after all, is to estimate the </w:t>
        </w:r>
      </w:ins>
      <w:ins w:id="68" w:author="David Steinsaltz" w:date="2023-06-29T13:42:00Z">
        <w:r w:rsidR="001029DC">
          <w:rPr>
            <w:rFonts w:ascii="Arial" w:hAnsi="Arial" w:cs="Arial"/>
          </w:rPr>
          <w:t>link between</w:t>
        </w:r>
      </w:ins>
      <w:ins w:id="69" w:author="David Steinsaltz" w:date="2023-06-29T13:41:00Z">
        <w:r w:rsidR="003F288B">
          <w:rPr>
            <w:rFonts w:ascii="Arial" w:hAnsi="Arial" w:cs="Arial"/>
          </w:rPr>
          <w:t xml:space="preserve"> blood pressure </w:t>
        </w:r>
      </w:ins>
      <w:ins w:id="70" w:author="David Steinsaltz" w:date="2023-06-29T13:42:00Z">
        <w:r w:rsidR="001029DC">
          <w:rPr>
            <w:rFonts w:ascii="Arial" w:hAnsi="Arial" w:cs="Arial"/>
          </w:rPr>
          <w:t xml:space="preserve">and the unobserved </w:t>
        </w:r>
        <w:r w:rsidR="003438BC">
          <w:rPr>
            <w:rFonts w:ascii="Arial" w:hAnsi="Arial" w:cs="Arial"/>
          </w:rPr>
          <w:t>true individual level of BP variability. While this true individual variability</w:t>
        </w:r>
      </w:ins>
      <w:ins w:id="71" w:author="David Steinsaltz" w:date="2023-06-29T13:41:00Z">
        <w:r w:rsidR="003F288B">
          <w:rPr>
            <w:rFonts w:ascii="Arial" w:hAnsi="Arial" w:cs="Arial"/>
          </w:rPr>
          <w:t xml:space="preserve"> </w:t>
        </w:r>
      </w:ins>
      <w:ins w:id="72" w:author="David Steinsaltz" w:date="2023-06-29T13:42:00Z">
        <w:r w:rsidR="003438BC">
          <w:rPr>
            <w:rFonts w:ascii="Arial" w:hAnsi="Arial" w:cs="Arial"/>
          </w:rPr>
          <w:t>is on</w:t>
        </w:r>
      </w:ins>
      <w:ins w:id="73" w:author="David Steinsaltz" w:date="2023-06-29T13:43:00Z">
        <w:r w:rsidR="003438BC">
          <w:rPr>
            <w:rFonts w:ascii="Arial" w:hAnsi="Arial" w:cs="Arial"/>
          </w:rPr>
          <w:t xml:space="preserve">ly </w:t>
        </w:r>
        <w:r w:rsidR="00D220C2">
          <w:rPr>
            <w:rFonts w:ascii="Arial" w:hAnsi="Arial" w:cs="Arial"/>
          </w:rPr>
          <w:t xml:space="preserve">approximately known from the data at hand, it could be </w:t>
        </w:r>
        <w:r w:rsidR="00B80905">
          <w:rPr>
            <w:rFonts w:ascii="Arial" w:hAnsi="Arial" w:cs="Arial"/>
          </w:rPr>
          <w:t>determined</w:t>
        </w:r>
        <w:r w:rsidR="00D220C2">
          <w:rPr>
            <w:rFonts w:ascii="Arial" w:hAnsi="Arial" w:cs="Arial"/>
          </w:rPr>
          <w:t xml:space="preserve"> very precisely</w:t>
        </w:r>
        <w:r w:rsidR="00B80905">
          <w:rPr>
            <w:rFonts w:ascii="Arial" w:hAnsi="Arial" w:cs="Arial"/>
          </w:rPr>
          <w:t xml:space="preserve"> if</w:t>
        </w:r>
      </w:ins>
      <w:ins w:id="74" w:author="David Steinsaltz" w:date="2023-06-29T13:44:00Z">
        <w:r w:rsidR="00B80905">
          <w:rPr>
            <w:rFonts w:ascii="Arial" w:hAnsi="Arial" w:cs="Arial"/>
          </w:rPr>
          <w:t xml:space="preserve"> </w:t>
        </w:r>
        <w:r w:rsidR="002D6740">
          <w:rPr>
            <w:rFonts w:ascii="Arial" w:hAnsi="Arial" w:cs="Arial"/>
          </w:rPr>
          <w:t xml:space="preserve">it were </w:t>
        </w:r>
        <w:proofErr w:type="spellStart"/>
        <w:r w:rsidR="002D6740">
          <w:rPr>
            <w:rFonts w:ascii="Arial" w:hAnsi="Arial" w:cs="Arial"/>
          </w:rPr>
          <w:t>recognised</w:t>
        </w:r>
        <w:proofErr w:type="spellEnd"/>
        <w:r w:rsidR="002D6740">
          <w:rPr>
            <w:rFonts w:ascii="Arial" w:hAnsi="Arial" w:cs="Arial"/>
          </w:rPr>
          <w:t xml:space="preserve"> to be an important health predictor.</w:t>
        </w:r>
      </w:ins>
      <w:r w:rsidR="009D41CA" w:rsidRPr="000D0E1D">
        <w:rPr>
          <w:rFonts w:ascii="Arial" w:hAnsi="Arial" w:cs="Arial"/>
        </w:rPr>
        <w:t xml:space="preserve"> This inspires our empirical Bayes</w:t>
      </w:r>
      <w:r w:rsidR="00F74EBF">
        <w:rPr>
          <w:rFonts w:ascii="Arial" w:hAnsi="Arial" w:cs="Arial"/>
          <w:vertAlign w:val="superscript"/>
        </w:rPr>
        <w:t xml:space="preserve"> </w:t>
      </w:r>
      <w:r w:rsidR="009D41CA" w:rsidRPr="000D0E1D">
        <w:rPr>
          <w:rFonts w:ascii="Arial" w:hAnsi="Arial" w:cs="Arial"/>
        </w:rPr>
        <w:t>approach</w:t>
      </w:r>
      <w:r w:rsidR="00F74EBF">
        <w:rPr>
          <w:rFonts w:ascii="Arial" w:hAnsi="Arial" w:cs="Arial"/>
        </w:rPr>
        <w:fldChar w:fldCharType="begin"/>
      </w:r>
      <w:r w:rsidR="00E8750F">
        <w:rPr>
          <w:rFonts w:ascii="Arial" w:hAnsi="Arial" w:cs="Arial"/>
        </w:rPr>
        <w:instrText xml:space="preserve"> ADDIN ZOTERO_ITEM CSL_CITATION {"citationID":"4ltxCh2D","properties":{"formattedCitation":"\\super 25\\nosupersub{}","plainCitation":"25","noteIndex":0},"citationItems":[{"id":739,"uris":["http://zotero.org/users/5447380/items/IG349TCN"],"itemData":{"id":739,"type":"article-journal","container-title":"The American Statistician","DOI":"10.2307/2682801","ISSN":"00031305","issue":"2","journalAbbreviation":"The American Statistician","page":"83","source":"DOI.org (Crossref)","title":"An Introduction to Empirical Bayes Data Analysis","volume":"39","author":[{"family":"Casella","given":"George"}],"issued":{"date-parts":[["1985",5]]}}}],"schema":"https://github.com/citation-style-language/schema/raw/master/csl-citation.json"}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25</w:t>
      </w:r>
      <w:r w:rsidR="00F74EBF">
        <w:rPr>
          <w:rFonts w:ascii="Arial" w:hAnsi="Arial" w:cs="Arial"/>
        </w:rPr>
        <w:fldChar w:fldCharType="end"/>
      </w:r>
      <w:r w:rsidR="009D41CA" w:rsidRPr="000D0E1D">
        <w:rPr>
          <w:rFonts w:ascii="Arial" w:hAnsi="Arial" w:cs="Arial"/>
        </w:rPr>
        <w:t xml:space="preserve">, where we first calculate a maximum likelihood estimate of the hyperparameters that define the distribution of individual BP parameters (means and variances) and then hold </w:t>
      </w:r>
      <w:del w:id="75" w:author="David Steinsaltz" w:date="2023-06-11T22:53:00Z">
        <w:r w:rsidR="009D41CA" w:rsidRPr="000D0E1D" w:rsidDel="0053078C">
          <w:rPr>
            <w:rFonts w:ascii="Arial" w:hAnsi="Arial" w:cs="Arial"/>
          </w:rPr>
          <w:delText>that</w:delText>
        </w:r>
      </w:del>
      <w:ins w:id="76" w:author="David Steinsaltz" w:date="2023-06-11T22:53:00Z">
        <w:r w:rsidR="0053078C">
          <w:rPr>
            <w:rFonts w:ascii="Arial" w:hAnsi="Arial" w:cs="Arial"/>
          </w:rPr>
          <w:t>these</w:t>
        </w:r>
      </w:ins>
      <w:r w:rsidR="009D41CA" w:rsidRPr="000D0E1D">
        <w:rPr>
          <w:rFonts w:ascii="Arial" w:hAnsi="Arial" w:cs="Arial"/>
        </w:rPr>
        <w:t xml:space="preserve"> fixed as a prior distribution for the Bayesian analysis of the survival data.</w:t>
      </w:r>
    </w:p>
    <w:p w14:paraId="00000028" w14:textId="77777777" w:rsidR="001C3A7A" w:rsidRPr="000D0E1D" w:rsidRDefault="009D41CA" w:rsidP="009A3345">
      <w:pPr>
        <w:spacing w:before="60" w:line="480" w:lineRule="auto"/>
        <w:ind w:firstLine="720"/>
        <w:rPr>
          <w:rFonts w:ascii="Arial" w:hAnsi="Arial" w:cs="Arial"/>
        </w:rPr>
      </w:pPr>
      <w:r w:rsidRPr="000D0E1D">
        <w:rPr>
          <w:rFonts w:ascii="Arial" w:hAnsi="Arial" w:cs="Arial"/>
        </w:rPr>
        <w:t xml:space="preserve">We define </w:t>
      </w:r>
      <w:proofErr w:type="spellStart"/>
      <w:r w:rsidRPr="000D0E1D">
        <w:rPr>
          <w:rFonts w:ascii="Arial" w:hAnsi="Arial" w:cs="Arial"/>
          <w:i/>
        </w:rPr>
        <w:t>Y</w:t>
      </w:r>
      <w:r w:rsidRPr="000D0E1D">
        <w:rPr>
          <w:rFonts w:ascii="Arial" w:hAnsi="Arial" w:cs="Arial"/>
          <w:i/>
          <w:vertAlign w:val="subscript"/>
        </w:rPr>
        <w:t>ij</w:t>
      </w:r>
      <w:proofErr w:type="spellEnd"/>
      <w:r w:rsidRPr="000D0E1D">
        <w:rPr>
          <w:rFonts w:ascii="Arial" w:hAnsi="Arial" w:cs="Arial"/>
        </w:rPr>
        <w:t xml:space="preserve">, where </w:t>
      </w:r>
      <w:r w:rsidRPr="000D0E1D">
        <w:rPr>
          <w:rFonts w:ascii="Arial" w:hAnsi="Arial" w:cs="Arial"/>
          <w:i/>
        </w:rPr>
        <w:t>i</w:t>
      </w:r>
      <w:r w:rsidRPr="000D0E1D">
        <w:rPr>
          <w:rFonts w:ascii="Arial" w:hAnsi="Arial" w:cs="Arial"/>
        </w:rPr>
        <w:t>=1,…,</w:t>
      </w:r>
      <w:r w:rsidRPr="000D0E1D">
        <w:rPr>
          <w:rFonts w:ascii="Arial" w:hAnsi="Arial" w:cs="Arial"/>
          <w:i/>
        </w:rPr>
        <w:t>N</w:t>
      </w:r>
      <w:r w:rsidRPr="000D0E1D">
        <w:rPr>
          <w:rFonts w:ascii="Arial" w:hAnsi="Arial" w:cs="Arial"/>
        </w:rPr>
        <w:t xml:space="preserve"> for the number of individuals and </w:t>
      </w:r>
      <w:r w:rsidRPr="000D0E1D">
        <w:rPr>
          <w:rFonts w:ascii="Arial" w:hAnsi="Arial" w:cs="Arial"/>
          <w:i/>
        </w:rPr>
        <w:t>j</w:t>
      </w:r>
      <w:r w:rsidRPr="000D0E1D">
        <w:rPr>
          <w:rFonts w:ascii="Arial" w:hAnsi="Arial" w:cs="Arial"/>
        </w:rPr>
        <w:t xml:space="preserve">=1,2,3, for the number of blood pressure measurements for subject </w:t>
      </w:r>
      <w:r w:rsidRPr="000D0E1D">
        <w:rPr>
          <w:rFonts w:ascii="Arial" w:hAnsi="Arial" w:cs="Arial"/>
          <w:i/>
        </w:rPr>
        <w:t>i</w:t>
      </w:r>
      <w:r w:rsidRPr="000D0E1D">
        <w:rPr>
          <w:rFonts w:ascii="Arial" w:hAnsi="Arial" w:cs="Arial"/>
        </w:rPr>
        <w:t xml:space="preserve">.  Then </w:t>
      </w:r>
      <m:oMath>
        <m:sSub>
          <m:sSubPr>
            <m:ctrlPr>
              <w:rPr>
                <w:rFonts w:ascii="Cambria Math" w:eastAsia="Cambria Math" w:hAnsi="Cambria Math" w:cs="Arial"/>
              </w:rPr>
            </m:ctrlPr>
          </m:sSubPr>
          <m:e>
            <m:r>
              <w:rPr>
                <w:rFonts w:ascii="Cambria Math" w:eastAsia="Cambria Math" w:hAnsi="Cambria Math" w:cs="Arial"/>
              </w:rPr>
              <m:t>Y</m:t>
            </m:r>
          </m:e>
          <m:sub>
            <m:r>
              <w:rPr>
                <w:rFonts w:ascii="Cambria Math" w:eastAsia="Cambria Math" w:hAnsi="Cambria Math" w:cs="Arial"/>
              </w:rPr>
              <m:t>ij</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σ</m:t>
            </m:r>
          </m:e>
          <m:sub>
            <m:r>
              <w:rPr>
                <w:rFonts w:ascii="Cambria Math" w:eastAsia="Cambria Math" w:hAnsi="Cambria Math" w:cs="Arial"/>
              </w:rPr>
              <m:t>i</m:t>
            </m:r>
          </m:sub>
        </m:sSub>
        <m:sSub>
          <m:sSubPr>
            <m:ctrlPr>
              <w:rPr>
                <w:rFonts w:ascii="Cambria Math" w:eastAsia="Cambria Math" w:hAnsi="Cambria Math" w:cs="Arial"/>
              </w:rPr>
            </m:ctrlPr>
          </m:sSubPr>
          <m:e>
            <m:r>
              <w:rPr>
                <w:rFonts w:ascii="Cambria Math" w:eastAsia="Cambria Math" w:hAnsi="Cambria Math" w:cs="Arial"/>
              </w:rPr>
              <m:t>ε</m:t>
            </m:r>
          </m:e>
          <m:sub>
            <m:r>
              <w:rPr>
                <w:rFonts w:ascii="Cambria Math" w:eastAsia="Cambria Math" w:hAnsi="Cambria Math" w:cs="Arial"/>
              </w:rPr>
              <m:t>ij</m:t>
            </m:r>
          </m:sub>
        </m:sSub>
      </m:oMath>
      <w:bookmarkStart w:id="77" w:name="bookmark=id.z337ya" w:colFirst="0" w:colLast="0"/>
      <w:bookmarkStart w:id="78" w:name="bookmark=id.3j2qqm3" w:colFirst="0" w:colLast="0"/>
      <w:bookmarkEnd w:id="77"/>
      <w:bookmarkEnd w:id="78"/>
      <w:r w:rsidRPr="000D0E1D">
        <w:rPr>
          <w:rFonts w:ascii="Arial" w:hAnsi="Arial" w:cs="Arial"/>
        </w:rPr>
        <w:t xml:space="preserve"> , where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oMath>
      <w:r w:rsidRPr="000D0E1D">
        <w:rPr>
          <w:rFonts w:ascii="Arial" w:hAnsi="Arial" w:cs="Arial"/>
        </w:rPr>
        <w:t xml:space="preserve"> and </w:t>
      </w:r>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i</m:t>
            </m:r>
          </m:sub>
        </m:sSub>
      </m:oMath>
      <w:r w:rsidRPr="000D0E1D">
        <w:rPr>
          <w:rFonts w:ascii="Arial" w:hAnsi="Arial" w:cs="Arial"/>
        </w:rPr>
        <w:t xml:space="preserve"> represent the mean and standard deviation respectively, for the </w:t>
      </w:r>
      <w:proofErr w:type="spellStart"/>
      <w:r w:rsidRPr="000D0E1D">
        <w:rPr>
          <w:rFonts w:ascii="Arial" w:hAnsi="Arial" w:cs="Arial"/>
          <w:i/>
        </w:rPr>
        <w:t>i</w:t>
      </w:r>
      <w:r w:rsidRPr="000D0E1D">
        <w:rPr>
          <w:rFonts w:ascii="Arial" w:hAnsi="Arial" w:cs="Arial"/>
        </w:rPr>
        <w:t>-th</w:t>
      </w:r>
      <w:proofErr w:type="spellEnd"/>
      <w:r w:rsidRPr="000D0E1D">
        <w:rPr>
          <w:rFonts w:ascii="Arial" w:hAnsi="Arial" w:cs="Arial"/>
        </w:rPr>
        <w:t xml:space="preserve"> individual, and </w:t>
      </w:r>
      <m:oMath>
        <m:sSub>
          <m:sSubPr>
            <m:ctrlPr>
              <w:rPr>
                <w:rFonts w:ascii="Cambria Math" w:eastAsia="Cambria Math" w:hAnsi="Cambria Math" w:cs="Arial"/>
              </w:rPr>
            </m:ctrlPr>
          </m:sSubPr>
          <m:e>
            <m:r>
              <w:rPr>
                <w:rFonts w:ascii="Cambria Math" w:hAnsi="Cambria Math" w:cs="Arial"/>
              </w:rPr>
              <m:t>ε</m:t>
            </m:r>
          </m:e>
          <m:sub>
            <m:r>
              <w:rPr>
                <w:rFonts w:ascii="Cambria Math" w:eastAsia="Cambria Math" w:hAnsi="Cambria Math" w:cs="Arial"/>
              </w:rPr>
              <m:t>ij</m:t>
            </m:r>
          </m:sub>
        </m:sSub>
      </m:oMath>
      <w:r w:rsidRPr="000D0E1D">
        <w:rPr>
          <w:rFonts w:ascii="Arial" w:hAnsi="Arial" w:cs="Arial"/>
        </w:rPr>
        <w:t xml:space="preserve"> are independent </w:t>
      </w:r>
      <w:r w:rsidRPr="000D0E1D">
        <w:rPr>
          <w:rFonts w:ascii="Arial" w:hAnsi="Arial" w:cs="Arial"/>
        </w:rPr>
        <w:lastRenderedPageBreak/>
        <w:t xml:space="preserve">standard normal random variables. Blood pressure interacts with mortality as in the standard Cox proportional hazards model, so that individual </w:t>
      </w:r>
      <w:r w:rsidRPr="000D0E1D">
        <w:rPr>
          <w:rFonts w:ascii="Arial" w:hAnsi="Arial" w:cs="Arial"/>
          <w:i/>
        </w:rPr>
        <w:t>i</w:t>
      </w:r>
      <w:r w:rsidRPr="000D0E1D">
        <w:rPr>
          <w:rFonts w:ascii="Arial" w:hAnsi="Arial" w:cs="Arial"/>
        </w:rPr>
        <w:t xml:space="preserve"> has mortality rate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r>
          <w:rPr>
            <w:rFonts w:ascii="Cambria Math" w:eastAsia="Cambria Math" w:hAnsi="Cambria Math" w:cs="Arial"/>
          </w:rPr>
          <m:t>(t)</m:t>
        </m:r>
      </m:oMath>
      <w:r w:rsidRPr="000D0E1D">
        <w:rPr>
          <w:rFonts w:ascii="Arial" w:hAnsi="Arial" w:cs="Arial"/>
        </w:rPr>
        <w:t xml:space="preserve"> at age </w:t>
      </w:r>
      <w:r w:rsidRPr="000D0E1D">
        <w:rPr>
          <w:rFonts w:ascii="Arial" w:hAnsi="Arial" w:cs="Arial"/>
          <w:i/>
        </w:rPr>
        <w:t>t</w:t>
      </w:r>
      <w:r w:rsidRPr="000D0E1D">
        <w:rPr>
          <w:rFonts w:ascii="Arial" w:hAnsi="Arial" w:cs="Arial"/>
        </w:rPr>
        <w:t xml:space="preserve"> given by</w:t>
      </w:r>
    </w:p>
    <w:p w14:paraId="1F3790AF" w14:textId="77777777" w:rsidR="00393B4C" w:rsidRPr="00393B4C" w:rsidRDefault="00D95BE0" w:rsidP="00E11180">
      <w:pPr>
        <w:spacing w:line="480" w:lineRule="auto"/>
        <w:rPr>
          <w:ins w:id="79" w:author="David Steinsaltz" w:date="2023-06-29T13:35:00Z"/>
          <w:rFonts w:ascii="Arial" w:hAnsi="Arial" w:cs="Arial"/>
          <w:rPrChange w:id="80" w:author="David Steinsaltz" w:date="2023-06-29T13:35:00Z">
            <w:rPr>
              <w:ins w:id="81" w:author="David Steinsaltz" w:date="2023-06-29T13:35:00Z"/>
              <w:rFonts w:ascii="Cambria Math" w:eastAsia="Cambria Math" w:hAnsi="Cambria Math" w:cs="Arial"/>
              <w:i/>
            </w:rPr>
          </w:rPrChange>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Change w:id="82" w:author="David Steinsaltz" w:date="2023-06-29T13:35:00Z">
                <w:rPr>
                  <w:rFonts w:ascii="Cambria Math" w:eastAsia="Cambria Math" w:hAnsi="Cambria Math" w:cs="Arial"/>
                </w:rPr>
              </w:rPrChange>
            </w:rPr>
            <m:t>exp</m:t>
          </m:r>
          <m:r>
            <w:del w:id="83" w:author="David Steinsaltz" w:date="2023-06-29T13:35:00Z">
              <w:rPr>
                <w:rFonts w:ascii="Cambria Math" w:eastAsia="Cambria Math" w:hAnsi="Cambria Math" w:cs="Arial"/>
              </w:rPr>
              <m:t>⁡</m:t>
            </w:del>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m:t>
              </m:r>
              <m:r>
                <w:rPr>
                  <w:rFonts w:ascii="Cambria Math" w:eastAsia="Cambria Math" w:hAnsi="Cambria Math" w:cs="Arial"/>
                </w:rPr>
                <m:t>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ins w:id="84" w:author="David Steinsaltz" w:date="2023-06-29T13:34:00Z">
              <w:rPr>
                <w:rFonts w:ascii="Cambria Math" w:eastAsia="Cambria Math" w:hAnsi="Cambria Math" w:cs="Arial"/>
              </w:rPr>
              <m:t>|</m:t>
            </w:ins>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ins w:id="85" w:author="David Steinsaltz" w:date="2023-06-29T13:34:00Z">
              <w:rPr>
                <w:rFonts w:ascii="Cambria Math" w:eastAsia="Cambria Math" w:hAnsi="Cambria Math" w:cs="Arial"/>
              </w:rPr>
              <m:t>|</m:t>
            </w:ins>
          </m:r>
        </m:oMath>
      </m:oMathPara>
    </w:p>
    <w:p w14:paraId="00000029" w14:textId="0C1713B4" w:rsidR="001C3A7A" w:rsidRPr="000D0E1D" w:rsidRDefault="00393B4C" w:rsidP="00E11180">
      <w:pPr>
        <w:spacing w:line="480" w:lineRule="auto"/>
        <w:rPr>
          <w:rFonts w:ascii="Arial" w:eastAsia="Cambria Math" w:hAnsi="Arial" w:cs="Arial"/>
        </w:rPr>
      </w:pPr>
      <m:oMathPara>
        <m:oMath>
          <m:r>
            <w:ins w:id="86" w:author="David Steinsaltz" w:date="2023-06-29T13:35:00Z">
              <w:rPr>
                <w:rFonts w:ascii="Cambria Math" w:eastAsia="Cambria Math" w:hAnsi="Cambria Math" w:cs="Arial"/>
              </w:rPr>
              <m:t xml:space="preserve">   </m:t>
            </w:ins>
          </m:r>
          <m:r>
            <w:ins w:id="87" w:author="David Steinsaltz" w:date="2023-06-29T13:36:00Z">
              <w:rPr>
                <w:rFonts w:ascii="Cambria Math" w:eastAsia="Cambria Math" w:hAnsi="Cambria Math" w:cs="Arial"/>
              </w:rPr>
              <m:t xml:space="preserve">          </m:t>
            </w:ins>
          </m:r>
          <m:r>
            <w:ins w:id="88" w:author="David Steinsaltz" w:date="2023-06-29T13:36:00Z">
              <w:rPr>
                <w:rFonts w:ascii="Cambria Math" w:eastAsia="Cambria Math" w:hAnsi="Cambria Math" w:cs="Arial"/>
              </w:rPr>
              <m:t xml:space="preserve">                                              </m:t>
            </w:ins>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ins w:id="89" w:author="David Steinsaltz" w:date="2023-06-29T13:35:00Z">
                  <w:rPr>
                    <w:rFonts w:ascii="Cambria Math" w:eastAsia="Cambria Math" w:hAnsi="Cambria Math" w:cs="Arial"/>
                  </w:rPr>
                  <m:t>|</m:t>
                </w:ins>
              </m:r>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ins w:id="90" w:author="David Steinsaltz" w:date="2023-06-29T13:34:00Z">
              <w:rPr>
                <w:rFonts w:ascii="Cambria Math" w:eastAsia="Cambria Math" w:hAnsi="Cambria Math" w:cs="Arial"/>
              </w:rPr>
              <m:t>|</m:t>
            </w:ins>
          </m:r>
          <m:r>
            <w:rPr>
              <w:rFonts w:ascii="Cambria Math" w:eastAsia="Cambria Math" w:hAnsi="Cambria Math" w:cs="Arial"/>
            </w:rPr>
            <m:t>)</m:t>
          </m:r>
          <m:r>
            <w:rPr>
              <w:rFonts w:ascii="Cambria Math" w:eastAsia="Cambria Math" w:hAnsi="Cambria Math" w:cs="Arial"/>
            </w:rPr>
            <m:t>.</m:t>
          </m:r>
        </m:oMath>
      </m:oMathPara>
    </w:p>
    <w:p w14:paraId="0000002A" w14:textId="77777777" w:rsidR="001C3A7A" w:rsidRPr="000D0E1D" w:rsidRDefault="009D41CA" w:rsidP="00E11180">
      <w:pPr>
        <w:spacing w:before="60" w:line="480" w:lineRule="auto"/>
        <w:rPr>
          <w:rFonts w:ascii="Arial" w:hAnsi="Arial" w:cs="Arial"/>
        </w:rPr>
      </w:pPr>
      <w:r w:rsidRPr="000D0E1D">
        <w:rPr>
          <w:rFonts w:ascii="Arial" w:hAnsi="Arial" w:cs="Arial"/>
        </w:rPr>
        <w:t>or, in the case of applying the FRS-1998 score</w:t>
      </w:r>
    </w:p>
    <w:p w14:paraId="0000002B" w14:textId="43F6EEF7" w:rsidR="001C3A7A" w:rsidRPr="000D0E1D" w:rsidRDefault="00D95BE0" w:rsidP="00E1118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Change w:id="91" w:author="David Steinsaltz" w:date="2023-06-29T13:37:00Z">
                <w:rPr>
                  <w:rFonts w:ascii="Cambria Math" w:eastAsia="Cambria Math" w:hAnsi="Cambria Math" w:cs="Arial"/>
                </w:rPr>
              </w:rPrChange>
            </w:rPr>
            <m:t>exp</m:t>
          </m:r>
          <m:r>
            <w:del w:id="92" w:author="David Steinsaltz" w:date="2023-06-29T13:37:00Z">
              <w:rPr>
                <w:rFonts w:ascii="Cambria Math" w:eastAsia="Cambria Math" w:hAnsi="Cambria Math" w:cs="Arial"/>
              </w:rPr>
              <m:t>⁡</m:t>
            </w:del>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FRS</m:t>
              </m:r>
            </m:sup>
          </m:sSup>
          <m:sSubSup>
            <m:sSubSupPr>
              <m:ctrlPr>
                <w:rPr>
                  <w:rFonts w:ascii="Cambria Math" w:eastAsia="Cambria Math" w:hAnsi="Cambria Math" w:cs="Arial"/>
                </w:rPr>
              </m:ctrlPr>
            </m:sSubSupPr>
            <m:e>
              <m:r>
                <w:rPr>
                  <w:rFonts w:ascii="Cambria Math" w:eastAsia="Cambria Math" w:hAnsi="Cambria Math" w:cs="Arial"/>
                </w:rPr>
                <m:t>FRS</m:t>
              </m:r>
            </m:e>
            <m:sub>
              <m:r>
                <w:rPr>
                  <w:rFonts w:ascii="Cambria Math" w:eastAsia="Cambria Math" w:hAnsi="Cambria Math" w:cs="Arial"/>
                </w:rPr>
                <m:t>i</m:t>
              </m:r>
            </m:sub>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ins w:id="93" w:author="David Steinsaltz" w:date="2023-06-29T13:37:00Z">
              <w:rPr>
                <w:rFonts w:ascii="Cambria Math" w:eastAsia="Cambria Math" w:hAnsi="Cambria Math" w:cs="Arial"/>
              </w:rPr>
              <m:t>|</m:t>
            </w:ins>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ins w:id="94" w:author="David Steinsaltz" w:date="2023-06-29T13:37:00Z">
              <w:rPr>
                <w:rFonts w:ascii="Cambria Math" w:eastAsia="Cambria Math" w:hAnsi="Cambria Math" w:cs="Arial"/>
              </w:rPr>
              <m:t>|</m:t>
            </w:ins>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ins w:id="95" w:author="David Steinsaltz" w:date="2023-06-29T13:37:00Z">
                  <w:rPr>
                    <w:rFonts w:ascii="Cambria Math" w:eastAsia="Cambria Math" w:hAnsi="Cambria Math" w:cs="Arial"/>
                  </w:rPr>
                  <m:t>|</m:t>
                </w:ins>
              </m:r>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ins w:id="96" w:author="David Steinsaltz" w:date="2023-06-29T13:37:00Z">
              <w:rPr>
                <w:rFonts w:ascii="Cambria Math" w:eastAsia="Cambria Math" w:hAnsi="Cambria Math" w:cs="Arial"/>
              </w:rPr>
              <m:t>|</m:t>
            </w:ins>
          </m:r>
          <m:r>
            <w:rPr>
              <w:rFonts w:ascii="Cambria Math" w:eastAsia="Cambria Math" w:hAnsi="Cambria Math" w:cs="Arial"/>
            </w:rPr>
            <m:t>).</m:t>
          </m:r>
        </m:oMath>
      </m:oMathPara>
    </w:p>
    <w:p w14:paraId="0000002C" w14:textId="77777777" w:rsidR="001C3A7A" w:rsidRPr="000D0E1D" w:rsidRDefault="009D41CA" w:rsidP="00E11180">
      <w:pPr>
        <w:spacing w:before="60" w:line="480" w:lineRule="auto"/>
        <w:rPr>
          <w:rFonts w:ascii="Arial" w:hAnsi="Arial" w:cs="Arial"/>
        </w:rPr>
      </w:pPr>
      <w:r w:rsidRPr="000D0E1D">
        <w:rPr>
          <w:rFonts w:ascii="Arial" w:hAnsi="Arial" w:cs="Arial"/>
        </w:rPr>
        <w:t xml:space="preserve">Here the superscripts </w:t>
      </w:r>
      <w:r w:rsidRPr="000D0E1D">
        <w:rPr>
          <w:rFonts w:ascii="Arial" w:hAnsi="Arial" w:cs="Arial"/>
          <w:i/>
        </w:rPr>
        <w:t>H</w:t>
      </w:r>
      <w:r w:rsidRPr="000D0E1D">
        <w:rPr>
          <w:rFonts w:ascii="Arial" w:hAnsi="Arial" w:cs="Arial"/>
        </w:rPr>
        <w:t xml:space="preserve"> and </w:t>
      </w:r>
      <w:r w:rsidRPr="000D0E1D">
        <w:rPr>
          <w:rFonts w:ascii="Arial" w:hAnsi="Arial" w:cs="Arial"/>
          <w:i/>
        </w:rPr>
        <w:t>C</w:t>
      </w:r>
      <w:r w:rsidRPr="000D0E1D">
        <w:rPr>
          <w:rFonts w:ascii="Arial" w:hAnsi="Arial" w:cs="Arial"/>
        </w:rPr>
        <w:t xml:space="preserve"> indicate whether this is the individual parameter for </w:t>
      </w:r>
      <w:r w:rsidRPr="000D0E1D">
        <w:rPr>
          <w:rFonts w:ascii="Arial" w:hAnsi="Arial" w:cs="Arial"/>
          <w:i/>
        </w:rPr>
        <w:t>Home</w:t>
      </w:r>
      <w:r w:rsidRPr="000D0E1D">
        <w:rPr>
          <w:rFonts w:ascii="Arial" w:hAnsi="Arial" w:cs="Arial"/>
        </w:rPr>
        <w:t xml:space="preserve"> or </w:t>
      </w:r>
      <w:r w:rsidRPr="000D0E1D">
        <w:rPr>
          <w:rFonts w:ascii="Arial" w:hAnsi="Arial" w:cs="Arial"/>
          <w:i/>
        </w:rPr>
        <w:t>Clinic</w:t>
      </w:r>
      <w:r w:rsidRPr="000D0E1D">
        <w:rPr>
          <w:rFonts w:ascii="Arial" w:hAnsi="Arial" w:cs="Arial"/>
        </w:rPr>
        <w:t xml:space="preserve"> BP measurements, and </w:t>
      </w:r>
      <w:r w:rsidRPr="000D0E1D">
        <w:rPr>
          <w:rFonts w:ascii="Arial" w:hAnsi="Arial" w:cs="Arial"/>
          <w:i/>
        </w:rPr>
        <w:t>S</w:t>
      </w:r>
      <w:r w:rsidRPr="000D0E1D">
        <w:rPr>
          <w:rFonts w:ascii="Arial" w:hAnsi="Arial" w:cs="Arial"/>
        </w:rPr>
        <w:t xml:space="preserve"> and </w:t>
      </w:r>
      <w:r w:rsidRPr="000D0E1D">
        <w:rPr>
          <w:rFonts w:ascii="Arial" w:hAnsi="Arial" w:cs="Arial"/>
          <w:i/>
        </w:rPr>
        <w:t xml:space="preserve">D </w:t>
      </w:r>
      <w:r w:rsidRPr="000D0E1D">
        <w:rPr>
          <w:rFonts w:ascii="Arial" w:hAnsi="Arial" w:cs="Arial"/>
        </w:rPr>
        <w:t xml:space="preserve">tell whether these are systolic or diastolic BP, and </w:t>
      </w:r>
      <m:oMath>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oMath>
      <w:r w:rsidRPr="000D0E1D">
        <w:rPr>
          <w:rFonts w:ascii="Arial" w:hAnsi="Arial" w:cs="Arial"/>
        </w:rP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Gompertz baseline mortality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r>
              <w:rPr>
                <w:rFonts w:ascii="Cambria Math" w:eastAsia="Cambria Math" w:hAnsi="Cambria Math" w:cs="Arial"/>
              </w:rPr>
              <m:t>g</m:t>
            </m:r>
          </m:e>
        </m:d>
        <m:r>
          <w:rPr>
            <w:rFonts w:ascii="Cambria Math" w:eastAsia="Cambria Math" w:hAnsi="Cambria Math" w:cs="Arial"/>
          </w:rPr>
          <m:t>=</m:t>
        </m:r>
        <m:sSup>
          <m:sSupPr>
            <m:ctrlPr>
              <w:rPr>
                <w:rFonts w:ascii="Cambria Math" w:eastAsia="Cambria Math" w:hAnsi="Cambria Math" w:cs="Arial"/>
              </w:rPr>
            </m:ctrlPr>
          </m:sSupPr>
          <m:e>
            <m:sSub>
              <m:sSubPr>
                <m:ctrlPr>
                  <w:rPr>
                    <w:rFonts w:ascii="Cambria Math" w:eastAsia="Cambria Math" w:hAnsi="Cambria Math" w:cs="Arial"/>
                  </w:rPr>
                </m:ctrlPr>
              </m:sSubPr>
              <m:e>
                <m:r>
                  <w:rPr>
                    <w:rFonts w:ascii="Cambria Math" w:eastAsia="Cambria Math" w:hAnsi="Cambria Math" w:cs="Arial"/>
                  </w:rPr>
                  <m:t>B</m:t>
                </m:r>
              </m:e>
              <m:sub>
                <m:r>
                  <w:rPr>
                    <w:rFonts w:ascii="Cambria Math" w:eastAsia="Cambria Math" w:hAnsi="Cambria Math" w:cs="Arial"/>
                  </w:rPr>
                  <m:t>g</m:t>
                </m:r>
              </m:sub>
            </m:sSub>
            <m:r>
              <w:rPr>
                <w:rFonts w:ascii="Cambria Math" w:eastAsia="Cambria Math" w:hAnsi="Cambria Math" w:cs="Arial"/>
              </w:rPr>
              <m:t>e</m:t>
            </m:r>
          </m:e>
          <m:sup>
            <m:sSub>
              <m:sSubPr>
                <m:ctrlPr>
                  <w:rPr>
                    <w:rFonts w:ascii="Cambria Math" w:eastAsia="Cambria Math" w:hAnsi="Cambria Math" w:cs="Arial"/>
                  </w:rPr>
                </m:ctrlPr>
              </m:sSubPr>
              <m:e>
                <m:r>
                  <w:rPr>
                    <w:rFonts w:ascii="Cambria Math" w:eastAsia="Cambria Math" w:hAnsi="Cambria Math" w:cs="Arial"/>
                  </w:rPr>
                  <m:t>θ</m:t>
                </m:r>
              </m:e>
              <m:sub>
                <m:r>
                  <w:rPr>
                    <w:rFonts w:ascii="Cambria Math" w:eastAsia="Cambria Math" w:hAnsi="Cambria Math" w:cs="Arial"/>
                  </w:rPr>
                  <m:t>g</m:t>
                </m:r>
              </m:sub>
            </m:sSub>
            <m:r>
              <w:rPr>
                <w:rFonts w:ascii="Cambria Math" w:eastAsia="Cambria Math" w:hAnsi="Cambria Math" w:cs="Arial"/>
              </w:rPr>
              <m:t>t</m:t>
            </m:r>
          </m:sup>
        </m:sSup>
      </m:oMath>
      <w:r w:rsidRPr="000D0E1D">
        <w:rPr>
          <w:rFonts w:ascii="Arial" w:hAnsi="Arial" w:cs="Arial"/>
        </w:rPr>
        <w:t xml:space="preserve">. In order to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FRS</m:t>
            </m:r>
          </m:sup>
        </m:sSup>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is the Framingham Risk Score (1998 version) for individual </w:t>
      </w:r>
      <w:r w:rsidRPr="000D0E1D">
        <w:rPr>
          <w:rFonts w:ascii="Arial" w:hAnsi="Arial" w:cs="Arial"/>
          <w:i/>
        </w:rPr>
        <w:t>i</w:t>
      </w:r>
      <w:r w:rsidRPr="000D0E1D">
        <w:rPr>
          <w:rFonts w:ascii="Arial" w:hAnsi="Arial" w:cs="Arial"/>
        </w:rPr>
        <w:t xml:space="preserve">. As the mean systolic BP is a substantial component of the FRS, this version of the model drops the mean-BP terms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oMath>
      <w:r w:rsidRPr="000D0E1D">
        <w:rPr>
          <w:rFonts w:ascii="Arial" w:hAnsi="Arial" w:cs="Arial"/>
        </w:rPr>
        <w:t xml:space="preserve"> and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oMath>
      <w:r w:rsidRPr="000D0E1D">
        <w:rPr>
          <w:rFonts w:ascii="Arial" w:hAnsi="Arial" w:cs="Arial"/>
        </w:rPr>
        <w:t xml:space="preserve"> from the linear predictor.</w:t>
      </w:r>
    </w:p>
    <w:p w14:paraId="1165A0EB" w14:textId="77777777" w:rsidR="00063D47" w:rsidRDefault="009D41CA" w:rsidP="009A3345">
      <w:pPr>
        <w:spacing w:before="60" w:line="480" w:lineRule="auto"/>
        <w:ind w:firstLine="720"/>
        <w:rPr>
          <w:ins w:id="97" w:author="David Steinsaltz" w:date="2023-06-29T13:46:00Z"/>
          <w:rFonts w:ascii="Arial" w:hAnsi="Arial" w:cs="Arial"/>
        </w:rPr>
      </w:pPr>
      <w:r w:rsidRPr="000D0E1D">
        <w:rPr>
          <w:rFonts w:ascii="Arial" w:hAnsi="Arial" w:cs="Arial"/>
        </w:rPr>
        <w:t xml:space="preserve">It is important to recognize that the individual covariates – </w:t>
      </w:r>
      <m:oMath>
        <m:sSubSup>
          <m:sSubSupPr>
            <m:ctrlPr>
              <w:rPr>
                <w:rFonts w:ascii="Cambria Math" w:eastAsia="Cambria Math" w:hAnsi="Cambria Math" w:cs="Arial"/>
              </w:rPr>
            </m:ctrlPr>
          </m:sSubSupPr>
          <m:e>
            <m:r>
              <w:rPr>
                <w:rFonts w:ascii="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oMath>
      <w:r w:rsidRPr="000D0E1D">
        <w:rPr>
          <w:rFonts w:ascii="Arial" w:hAnsi="Arial" w:cs="Arial"/>
        </w:rPr>
        <w:t xml:space="preserve"> , etc. – that enter into the individual mortality rate above are not observed quantities. They influence the observed BP measurements, and in the course of our MCMC simulations posterior distributions are generated for each individual, representing an inference about the range of possible values that these unknown quantities might have, based on the totality of observations. In order to improve the numerical stability and interpretability of the results, these inferred covariates are centered </w:t>
      </w:r>
      <w:r w:rsidRPr="000D0E1D">
        <w:rPr>
          <w:rFonts w:ascii="Arial" w:hAnsi="Arial" w:cs="Arial"/>
        </w:rPr>
        <w:lastRenderedPageBreak/>
        <w:t xml:space="preserve">and normalized. Each inferred covariate </w:t>
      </w:r>
      <m:oMath>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oMath>
      <w:r w:rsidRPr="000D0E1D">
        <w:rPr>
          <w:rFonts w:ascii="Arial" w:hAnsi="Arial" w:cs="Arial"/>
        </w:rPr>
        <w:t xml:space="preserve"> appears in the mortality formula as </w:t>
      </w:r>
      <m:oMath>
        <m:f>
          <m:fPr>
            <m:ctrlPr>
              <w:rPr>
                <w:rFonts w:ascii="Cambria Math" w:eastAsia="Cambria Math" w:hAnsi="Cambria Math" w:cs="Arial"/>
              </w:rPr>
            </m:ctrlPr>
          </m:fPr>
          <m:num>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r>
              <w:rPr>
                <w:rFonts w:ascii="Cambria Math" w:eastAsia="Cambria Math" w:hAnsi="Cambria Math" w:cs="Arial"/>
              </w:rPr>
              <m:t>-</m:t>
            </m:r>
            <m:bar>
              <m:barPr>
                <m:ctrlPr>
                  <w:rPr>
                    <w:rFonts w:ascii="Cambria Math" w:eastAsia="Cambria Math" w:hAnsi="Cambria Math" w:cs="Arial"/>
                  </w:rPr>
                </m:ctrlPr>
              </m:barPr>
              <m:e>
                <m:r>
                  <w:rPr>
                    <w:rFonts w:ascii="Cambria Math" w:eastAsia="Cambria Math" w:hAnsi="Cambria Math" w:cs="Arial"/>
                  </w:rPr>
                  <m:t>x</m:t>
                </m:r>
              </m:e>
            </m:bar>
          </m:num>
          <m:den>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den>
        </m:f>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is the posterior standard deviation for the covariate </w:t>
      </w:r>
      <m:oMath>
        <m:r>
          <w:rPr>
            <w:rFonts w:ascii="Cambria Math" w:eastAsia="Cambria Math" w:hAnsi="Cambria Math" w:cs="Arial"/>
          </w:rPr>
          <m:t>x</m:t>
        </m:r>
      </m:oMath>
      <w:r w:rsidRPr="000D0E1D">
        <w:rPr>
          <w:rFonts w:ascii="Arial" w:hAnsi="Arial" w:cs="Arial"/>
        </w:rPr>
        <w:t xml:space="preserve"> and </w:t>
      </w:r>
      <m:oMath>
        <m:bar>
          <m:barPr>
            <m:ctrlPr>
              <w:rPr>
                <w:rFonts w:ascii="Cambria Math" w:eastAsia="Cambria Math" w:hAnsi="Cambria Math" w:cs="Arial"/>
              </w:rPr>
            </m:ctrlPr>
          </m:barPr>
          <m:e>
            <m:r>
              <w:rPr>
                <w:rFonts w:ascii="Cambria Math" w:eastAsia="Cambria Math" w:hAnsi="Cambria Math" w:cs="Arial"/>
              </w:rPr>
              <m:t>x</m:t>
            </m:r>
          </m:e>
        </m:bar>
      </m:oMath>
      <w:r w:rsidRPr="000D0E1D">
        <w:rPr>
          <w:rFonts w:ascii="Arial" w:hAnsi="Arial" w:cs="Arial"/>
        </w:rPr>
        <w:t xml:space="preserve"> is a centering parameter chosen to bring the average model mortality over the population – and averaged over the complete posterior distribution – as near as possible to the observed mortality at each age. </w:t>
      </w:r>
      <w:r w:rsidR="00D71DED" w:rsidRPr="000D0E1D">
        <w:rPr>
          <w:rFonts w:ascii="Arial" w:hAnsi="Arial" w:cs="Arial"/>
        </w:rPr>
        <w:t>Note that the choice of</w:t>
      </w:r>
      <w:r w:rsidR="00FF29BC" w:rsidRPr="000D0E1D">
        <w:rPr>
          <w:rFonts w:ascii="Arial" w:hAnsi="Arial" w:cs="Arial"/>
        </w:rPr>
        <w:t xml:space="preserve"> </w:t>
      </w:r>
      <m:oMath>
        <m:bar>
          <m:barPr>
            <m:ctrlPr>
              <w:rPr>
                <w:rFonts w:ascii="Cambria Math" w:eastAsia="Cambria Math" w:hAnsi="Cambria Math" w:cs="Arial"/>
              </w:rPr>
            </m:ctrlPr>
          </m:barPr>
          <m:e>
            <m:r>
              <w:rPr>
                <w:rFonts w:ascii="Cambria Math" w:eastAsia="Cambria Math" w:hAnsi="Cambria Math" w:cs="Arial"/>
              </w:rPr>
              <m:t>x</m:t>
            </m:r>
          </m:e>
        </m:bar>
      </m:oMath>
      <w:r w:rsidR="00D71DED" w:rsidRPr="000D0E1D">
        <w:rPr>
          <w:rFonts w:ascii="Arial" w:hAnsi="Arial" w:cs="Arial"/>
        </w:rPr>
        <w:t xml:space="preserve"> </w:t>
      </w:r>
      <w:r w:rsidR="00FF29BC" w:rsidRPr="000D0E1D">
        <w:rPr>
          <w:rFonts w:ascii="Arial" w:hAnsi="Arial" w:cs="Arial"/>
        </w:rPr>
        <w:t xml:space="preserve">does not, in principle, affect the statistical </w:t>
      </w:r>
      <w:r w:rsidR="00A33F7C" w:rsidRPr="000D0E1D">
        <w:rPr>
          <w:rFonts w:ascii="Arial" w:hAnsi="Arial" w:cs="Arial"/>
        </w:rPr>
        <w:t>analysis</w:t>
      </w:r>
      <w:r w:rsidR="00FF29BC" w:rsidRPr="000D0E1D">
        <w:rPr>
          <w:rFonts w:ascii="Arial" w:hAnsi="Arial" w:cs="Arial"/>
        </w:rPr>
        <w:t>.</w:t>
      </w:r>
      <w:r w:rsidR="00A33F7C" w:rsidRPr="000D0E1D">
        <w:rPr>
          <w:rFonts w:ascii="Arial" w:hAnsi="Arial" w:cs="Arial"/>
        </w:rPr>
        <w:t xml:space="preserve"> The main purpose is to </w:t>
      </w:r>
      <w:r w:rsidR="007C6C17" w:rsidRPr="000D0E1D">
        <w:rPr>
          <w:rFonts w:ascii="Arial" w:hAnsi="Arial" w:cs="Arial"/>
        </w:rPr>
        <w:t xml:space="preserve">help </w:t>
      </w:r>
      <w:r w:rsidR="00051DC0" w:rsidRPr="000D0E1D">
        <w:rPr>
          <w:rFonts w:ascii="Arial" w:hAnsi="Arial" w:cs="Arial"/>
        </w:rPr>
        <w:t xml:space="preserve">the interpretability of the </w:t>
      </w:r>
      <w:r w:rsidR="007C6C17" w:rsidRPr="000D0E1D">
        <w:rPr>
          <w:rFonts w:ascii="Arial" w:hAnsi="Arial" w:cs="Arial"/>
        </w:rPr>
        <w:t>Gompertz mortality parameters</w:t>
      </w:r>
      <w:r w:rsidR="007D5E23" w:rsidRPr="000D0E1D">
        <w:rPr>
          <w:rFonts w:ascii="Arial" w:hAnsi="Arial" w:cs="Arial"/>
        </w:rPr>
        <w:t>, making the baseline mortality</w:t>
      </w:r>
      <w:r w:rsidR="00E63A74" w:rsidRPr="000D0E1D">
        <w:rPr>
          <w:rFonts w:ascii="Arial" w:hAnsi="Arial" w:cs="Arial"/>
        </w:rPr>
        <w:t xml:space="preserve"> comparable to the average</w:t>
      </w:r>
      <w:ins w:id="98" w:author="David Steinsaltz" w:date="2023-06-29T13:45:00Z">
        <w:r w:rsidR="00D23B5C">
          <w:rPr>
            <w:rFonts w:ascii="Arial" w:hAnsi="Arial" w:cs="Arial"/>
          </w:rPr>
          <w:t xml:space="preserve"> mortality</w:t>
        </w:r>
      </w:ins>
      <w:r w:rsidR="00E63A74" w:rsidRPr="000D0E1D">
        <w:rPr>
          <w:rFonts w:ascii="Arial" w:hAnsi="Arial" w:cs="Arial"/>
        </w:rPr>
        <w:t xml:space="preserve"> over </w:t>
      </w:r>
      <w:r w:rsidR="001C6E02" w:rsidRPr="000D0E1D">
        <w:rPr>
          <w:rFonts w:ascii="Arial" w:hAnsi="Arial" w:cs="Arial"/>
        </w:rPr>
        <w:t>the population</w:t>
      </w:r>
      <w:ins w:id="99" w:author="David Steinsaltz" w:date="2023-06-29T13:45:00Z">
        <w:r w:rsidR="00D23B5C">
          <w:rPr>
            <w:rFonts w:ascii="Arial" w:hAnsi="Arial" w:cs="Arial"/>
          </w:rPr>
          <w:t xml:space="preserve"> (of a given age, sex, etc.)</w:t>
        </w:r>
      </w:ins>
      <w:r w:rsidR="001C6E02" w:rsidRPr="000D0E1D">
        <w:rPr>
          <w:rFonts w:ascii="Arial" w:hAnsi="Arial" w:cs="Arial"/>
        </w:rPr>
        <w:t xml:space="preserve">. Such centering is also generally good practice for </w:t>
      </w:r>
      <w:r w:rsidR="00D1254A" w:rsidRPr="000D0E1D">
        <w:rPr>
          <w:rFonts w:ascii="Arial" w:hAnsi="Arial" w:cs="Arial"/>
        </w:rPr>
        <w:t xml:space="preserve">the numerical stability of the algorithm. </w:t>
      </w:r>
    </w:p>
    <w:p w14:paraId="0000002D" w14:textId="74DBD2E4" w:rsidR="001C3A7A" w:rsidRPr="000D0E1D" w:rsidRDefault="00063D47" w:rsidP="009A3345">
      <w:pPr>
        <w:spacing w:before="60" w:line="480" w:lineRule="auto"/>
        <w:ind w:firstLine="720"/>
        <w:rPr>
          <w:rFonts w:ascii="Arial" w:hAnsi="Arial" w:cs="Arial"/>
        </w:rPr>
      </w:pPr>
      <w:ins w:id="100" w:author="David Steinsaltz" w:date="2023-06-29T13:46:00Z">
        <w:r>
          <w:rPr>
            <w:rFonts w:ascii="Arial" w:hAnsi="Arial" w:cs="Arial"/>
          </w:rPr>
          <w:t xml:space="preserve">In the end, we also </w:t>
        </w:r>
        <w:r w:rsidR="002916BA">
          <w:rPr>
            <w:rFonts w:ascii="Arial" w:hAnsi="Arial" w:cs="Arial"/>
          </w:rPr>
          <w:t xml:space="preserve">divide each coefficient by the estimated SD of the corresponding covariate. </w:t>
        </w:r>
      </w:ins>
      <w:r w:rsidR="009D41CA" w:rsidRPr="000D0E1D">
        <w:rPr>
          <w:rFonts w:ascii="Arial" w:hAnsi="Arial" w:cs="Arial"/>
        </w:rPr>
        <w:t xml:space="preserve">Normalization by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009D41CA" w:rsidRPr="000D0E1D">
        <w:rPr>
          <w:rFonts w:ascii="Arial" w:hAnsi="Arial" w:cs="Arial"/>
        </w:rPr>
        <w:t xml:space="preserve"> has the advantage of making all the </w:t>
      </w:r>
      <w:del w:id="101" w:author="David Steinsaltz" w:date="2023-06-29T13:47:00Z">
        <w:r w:rsidR="009D41CA" w:rsidRPr="000D0E1D" w:rsidDel="00A13420">
          <w:rPr>
            <w:rFonts w:ascii="Arial" w:hAnsi="Arial" w:cs="Arial"/>
          </w:rPr>
          <w:delText>parameters</w:delText>
        </w:r>
      </w:del>
      <w:ins w:id="102" w:author="David Steinsaltz" w:date="2023-06-29T13:47:00Z">
        <w:r w:rsidR="00A13420">
          <w:rPr>
            <w:rFonts w:ascii="Arial" w:hAnsi="Arial" w:cs="Arial"/>
          </w:rPr>
          <w:t>coefficients</w:t>
        </w:r>
      </w:ins>
      <w:r w:rsidR="009D41CA" w:rsidRPr="000D0E1D">
        <w:rPr>
          <w:rFonts w:ascii="Arial" w:hAnsi="Arial" w:cs="Arial"/>
        </w:rPr>
        <w:t xml:space="preserve"> comparable in scale, so that </w:t>
      </w:r>
      <m:oMath>
        <m:r>
          <w:rPr>
            <w:rFonts w:ascii="Cambria Math" w:eastAsia="Cambria Math" w:hAnsi="Cambria Math" w:cs="Arial"/>
          </w:rPr>
          <m:t>β=0.7</m:t>
        </m:r>
      </m:oMath>
      <w:r w:rsidR="009D41CA" w:rsidRPr="000D0E1D">
        <w:rPr>
          <w:rFonts w:ascii="Arial" w:hAnsi="Arial" w:cs="Arial"/>
        </w:rPr>
        <w:t xml:space="preserve"> means that an increase of 1 SD in an individual’s value of this covariate would correspond to a doubling of mortality risk.</w:t>
      </w:r>
    </w:p>
    <w:p w14:paraId="0000002E" w14:textId="2C2FB567" w:rsidR="001C3A7A" w:rsidRPr="000D0E1D" w:rsidRDefault="009A3345" w:rsidP="009A3345">
      <w:pPr>
        <w:spacing w:before="60" w:line="480" w:lineRule="auto"/>
        <w:ind w:firstLine="360"/>
        <w:rPr>
          <w:rFonts w:ascii="Arial" w:hAnsi="Arial" w:cs="Arial"/>
        </w:rPr>
      </w:pPr>
      <w:r>
        <w:rPr>
          <w:rFonts w:ascii="Arial" w:hAnsi="Arial" w:cs="Arial"/>
        </w:rPr>
        <w:t>Our statistical approach proceeded through the following steps (further d</w:t>
      </w:r>
      <w:r w:rsidR="009D41CA" w:rsidRPr="000D0E1D">
        <w:rPr>
          <w:rFonts w:ascii="Arial" w:hAnsi="Arial" w:cs="Arial"/>
        </w:rPr>
        <w:t>etails are provided in the supplemental appendix</w:t>
      </w:r>
      <w:r>
        <w:rPr>
          <w:rFonts w:ascii="Arial" w:hAnsi="Arial" w:cs="Arial"/>
        </w:rPr>
        <w:t>)</w:t>
      </w:r>
      <w:r w:rsidR="009D41CA" w:rsidRPr="000D0E1D">
        <w:rPr>
          <w:rFonts w:ascii="Arial" w:hAnsi="Arial" w:cs="Arial"/>
        </w:rPr>
        <w:t>:</w:t>
      </w:r>
    </w:p>
    <w:p w14:paraId="0000002F" w14:textId="1907A320" w:rsidR="001C3A7A" w:rsidRPr="000D0E1D" w:rsidRDefault="009D41CA" w:rsidP="00E11180">
      <w:pPr>
        <w:numPr>
          <w:ilvl w:val="0"/>
          <w:numId w:val="1"/>
        </w:numPr>
        <w:pBdr>
          <w:top w:val="nil"/>
          <w:left w:val="nil"/>
          <w:bottom w:val="nil"/>
          <w:right w:val="nil"/>
          <w:between w:val="nil"/>
        </w:pBdr>
        <w:spacing w:before="60" w:after="0" w:line="480" w:lineRule="auto"/>
        <w:rPr>
          <w:rFonts w:ascii="Arial" w:hAnsi="Arial" w:cs="Arial"/>
        </w:rPr>
      </w:pPr>
      <w:r w:rsidRPr="000D0E1D">
        <w:rPr>
          <w:rFonts w:ascii="Arial" w:hAnsi="Arial" w:cs="Arial"/>
          <w:color w:val="000000"/>
        </w:rPr>
        <w:t>Estimate the population distribution of mean BP (</w:t>
      </w:r>
      <w:r w:rsidRPr="000D0E1D">
        <w:rPr>
          <w:rFonts w:ascii="Arial" w:hAnsi="Arial" w:cs="Arial"/>
          <w:i/>
          <w:color w:val="000000"/>
        </w:rPr>
        <w:t>M</w:t>
      </w:r>
      <w:r w:rsidRPr="000D0E1D">
        <w:rPr>
          <w:rFonts w:ascii="Arial" w:hAnsi="Arial" w:cs="Arial"/>
          <w:color w:val="000000"/>
        </w:rPr>
        <w:t>), medium</w:t>
      </w:r>
      <w:r w:rsidR="001667DC" w:rsidRPr="000D0E1D">
        <w:rPr>
          <w:rFonts w:ascii="Arial" w:hAnsi="Arial" w:cs="Arial"/>
          <w:color w:val="000000"/>
        </w:rPr>
        <w:t>-</w:t>
      </w:r>
      <w:r w:rsidRPr="000D0E1D">
        <w:rPr>
          <w:rFonts w:ascii="Arial" w:hAnsi="Arial" w:cs="Arial"/>
          <w:color w:val="000000"/>
        </w:rPr>
        <w:t>term BP variability (Δ, the absolute difference between home and clinic means), and short</w:t>
      </w:r>
      <w:r w:rsidR="001667DC" w:rsidRPr="000D0E1D">
        <w:rPr>
          <w:rFonts w:ascii="Arial" w:hAnsi="Arial" w:cs="Arial"/>
          <w:color w:val="000000"/>
        </w:rPr>
        <w:t>-</w:t>
      </w:r>
      <w:r w:rsidRPr="000D0E1D">
        <w:rPr>
          <w:rFonts w:ascii="Arial" w:hAnsi="Arial" w:cs="Arial"/>
          <w:color w:val="000000"/>
        </w:rPr>
        <w:t>term BP variability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H</m:t>
            </m:r>
          </m:sub>
        </m:sSub>
      </m:oMath>
      <w:r w:rsidRPr="000D0E1D">
        <w:rPr>
          <w:rFonts w:ascii="Arial" w:hAnsi="Arial" w:cs="Arial"/>
          <w:color w:val="000000"/>
        </w:rPr>
        <w:t xml:space="preserve"> and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C</m:t>
            </m:r>
          </m:sub>
        </m:sSub>
      </m:oMath>
      <w:r w:rsidRPr="000D0E1D">
        <w:rPr>
          <w:rFonts w:ascii="Arial" w:hAnsi="Arial" w:cs="Arial"/>
          <w:color w:val="000000"/>
        </w:rPr>
        <w:t>, the home and clinic SD respectively), separately for systolic and diastolic BP.</w:t>
      </w:r>
      <w:r w:rsidR="0009523B" w:rsidRPr="000D0E1D">
        <w:rPr>
          <w:rFonts w:ascii="Arial" w:hAnsi="Arial" w:cs="Arial"/>
          <w:color w:val="000000"/>
        </w:rPr>
        <w:t xml:space="preserve"> This </w:t>
      </w:r>
      <w:r w:rsidR="00341B6D" w:rsidRPr="000D0E1D">
        <w:rPr>
          <w:rFonts w:ascii="Arial" w:hAnsi="Arial" w:cs="Arial"/>
          <w:color w:val="000000"/>
        </w:rPr>
        <w:t xml:space="preserve">is an empirical Bayes approach to </w:t>
      </w:r>
      <w:r w:rsidR="00BA64E6" w:rsidRPr="000D0E1D">
        <w:rPr>
          <w:rFonts w:ascii="Arial" w:hAnsi="Arial" w:cs="Arial"/>
          <w:color w:val="000000"/>
        </w:rPr>
        <w:t xml:space="preserve">determining the highest level prior distribution. Fixing these at the outset </w:t>
      </w:r>
      <w:r w:rsidR="00E96F4A" w:rsidRPr="000D0E1D">
        <w:rPr>
          <w:rFonts w:ascii="Arial" w:hAnsi="Arial" w:cs="Arial"/>
          <w:color w:val="000000"/>
        </w:rPr>
        <w:t xml:space="preserve">substantially accelerates the convergence of the algorithm, relative to </w:t>
      </w:r>
      <w:r w:rsidR="009B34E0" w:rsidRPr="000D0E1D">
        <w:rPr>
          <w:rFonts w:ascii="Arial" w:hAnsi="Arial" w:cs="Arial"/>
          <w:color w:val="000000"/>
        </w:rPr>
        <w:t>a completely hierarchical approach that would be updating the top-level parameters at every round.</w:t>
      </w:r>
    </w:p>
    <w:p w14:paraId="00000030"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Treat each individual’s inherent value of these 8 quantities as unknown samples from the population distribution, modified by the evidence of their 6 BP measurements. </w:t>
      </w:r>
    </w:p>
    <w:p w14:paraId="00000031" w14:textId="77777777" w:rsidR="001C3A7A" w:rsidRPr="000D0E1D" w:rsidRDefault="009D41CA" w:rsidP="00E1118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lastRenderedPageBreak/>
        <w:t xml:space="preserve">In the framework of a Markov-chain Monte Carlo (MCMC) algorithm these unknown quantities are multiply imputed, to infer parameter values (8 different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parameters, corresponding to the 8 covariates) </w:t>
      </w:r>
      <w:r w:rsidRPr="000D0E1D">
        <w:rPr>
          <w:rFonts w:ascii="Arial" w:hAnsi="Arial" w:cs="Arial"/>
          <w:color w:val="000000"/>
        </w:rPr>
        <w:t>that take account of this individual-level uncertainty.</w:t>
      </w:r>
    </w:p>
    <w:p w14:paraId="00000032" w14:textId="1B3E03AE" w:rsidR="001C3A7A" w:rsidRPr="000D0E1D" w:rsidRDefault="009D41CA" w:rsidP="00E11180">
      <w:pPr>
        <w:numPr>
          <w:ilvl w:val="0"/>
          <w:numId w:val="1"/>
        </w:numPr>
        <w:pBdr>
          <w:top w:val="nil"/>
          <w:left w:val="nil"/>
          <w:bottom w:val="nil"/>
          <w:right w:val="nil"/>
          <w:between w:val="nil"/>
        </w:pBdr>
        <w:spacing w:line="480" w:lineRule="auto"/>
        <w:rPr>
          <w:rFonts w:ascii="Arial" w:hAnsi="Arial" w:cs="Arial"/>
        </w:rPr>
      </w:pPr>
      <w:r w:rsidRPr="000D0E1D">
        <w:rPr>
          <w:rFonts w:ascii="Arial" w:hAnsi="Arial" w:cs="Arial"/>
          <w:color w:val="000000"/>
        </w:rPr>
        <w:t xml:space="preserve">The resulting posterior parameters are rescaled to the SD of the posterior samples, and interpreted for their statistical significance and impact on mortality. Note that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represents the impact on mortality risk of changes in an inherent covariate such as an individual’s SD for systolic BP, that is unknown from this data set (because of ineluctable measurement error in estimating, for example, SD from a sample of size 3</w:t>
      </w:r>
      <w:r w:rsidR="009A3345">
        <w:rPr>
          <w:rFonts w:ascii="Arial" w:eastAsia="Cambria Math" w:hAnsi="Arial" w:cs="Arial"/>
          <w:color w:val="000000"/>
        </w:rPr>
        <w:t>,</w:t>
      </w:r>
      <w:r w:rsidRPr="000D0E1D">
        <w:rPr>
          <w:rFonts w:ascii="Arial" w:eastAsia="Cambria Math" w:hAnsi="Arial" w:cs="Arial"/>
          <w:color w:val="000000"/>
        </w:rPr>
        <w:t xml:space="preserve"> but which could in principle be measured to arbitrary precision, by increasing the sample size.</w:t>
      </w:r>
    </w:p>
    <w:p w14:paraId="0BE25D4B" w14:textId="189676FE" w:rsidR="00E11180" w:rsidRDefault="009D41CA" w:rsidP="00E11180">
      <w:pPr>
        <w:spacing w:line="480" w:lineRule="auto"/>
        <w:rPr>
          <w:ins w:id="103" w:author="David Steinsaltz" w:date="2023-06-12T15:19:00Z"/>
          <w:rFonts w:ascii="Arial" w:hAnsi="Arial" w:cs="Arial"/>
        </w:rPr>
      </w:pPr>
      <w:bookmarkStart w:id="104" w:name="bookmark=id.1y810tw" w:colFirst="0" w:colLast="0"/>
      <w:bookmarkEnd w:id="104"/>
      <w:r w:rsidRPr="000D0E1D">
        <w:rPr>
          <w:rFonts w:ascii="Arial" w:hAnsi="Arial" w:cs="Arial"/>
        </w:rPr>
        <w:t>When presenting the outputs of our Bayesian model</w:t>
      </w:r>
      <w:del w:id="105" w:author="David Steinsaltz" w:date="2023-06-11T22:59:00Z">
        <w:r w:rsidRPr="000D0E1D" w:rsidDel="00F325B7">
          <w:rPr>
            <w:rFonts w:ascii="Arial" w:hAnsi="Arial" w:cs="Arial"/>
          </w:rPr>
          <w:delText>,</w:delText>
        </w:r>
      </w:del>
      <w:r w:rsidRPr="000D0E1D">
        <w:rPr>
          <w:rFonts w:ascii="Arial" w:hAnsi="Arial" w:cs="Arial"/>
        </w:rPr>
        <w:t xml:space="preserve"> we </w:t>
      </w:r>
      <w:r w:rsidR="003B7F01" w:rsidRPr="000D0E1D">
        <w:rPr>
          <w:rFonts w:ascii="Arial" w:hAnsi="Arial" w:cs="Arial"/>
        </w:rPr>
        <w:t>adapt</w:t>
      </w:r>
      <w:r w:rsidRPr="000D0E1D">
        <w:rPr>
          <w:rFonts w:ascii="Arial" w:hAnsi="Arial" w:cs="Arial"/>
        </w:rPr>
        <w:t xml:space="preserve"> standard Bayesian terminology</w:t>
      </w:r>
      <w:r w:rsidR="003B7F01" w:rsidRPr="000D0E1D">
        <w:rPr>
          <w:rFonts w:ascii="Arial" w:hAnsi="Arial" w:cs="Arial"/>
        </w:rPr>
        <w:t xml:space="preserve"> to something closer to </w:t>
      </w:r>
      <w:r w:rsidR="00AE726D" w:rsidRPr="000D0E1D">
        <w:rPr>
          <w:rFonts w:ascii="Arial" w:hAnsi="Arial" w:cs="Arial"/>
        </w:rPr>
        <w:t xml:space="preserve">the nomenclature </w:t>
      </w:r>
      <w:r w:rsidR="002F6C37" w:rsidRPr="000D0E1D">
        <w:rPr>
          <w:rFonts w:ascii="Arial" w:hAnsi="Arial" w:cs="Arial"/>
        </w:rPr>
        <w:t xml:space="preserve">customary </w:t>
      </w:r>
      <w:r w:rsidR="00AE726D" w:rsidRPr="000D0E1D">
        <w:rPr>
          <w:rFonts w:ascii="Arial" w:hAnsi="Arial" w:cs="Arial"/>
        </w:rPr>
        <w:t>in epidemiology</w:t>
      </w:r>
      <w:r w:rsidRPr="000D0E1D">
        <w:rPr>
          <w:rFonts w:ascii="Arial" w:hAnsi="Arial" w:cs="Arial"/>
        </w:rPr>
        <w:t>. We give for each 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It is conventional to say that strong evidence for the research hypothesis is provided by a Bayes factor &gt;20 and decisive evidence by a Bayes factor &gt;150.</w:t>
      </w:r>
      <w:r w:rsidR="00F74EBF">
        <w:rPr>
          <w:rFonts w:ascii="Arial" w:hAnsi="Arial" w:cs="Arial"/>
        </w:rPr>
        <w:fldChar w:fldCharType="begin"/>
      </w:r>
      <w:r w:rsidR="00E8750F">
        <w:rPr>
          <w:rFonts w:ascii="Arial" w:hAnsi="Arial" w:cs="Arial"/>
        </w:rPr>
        <w:instrText xml:space="preserve"> ADDIN ZOTERO_ITEM CSL_CITATION {"citationID":"puoUS5x0","properties":{"formattedCitation":"\\super 26\\nosupersub{}","plainCitation":"26","noteIndex":0},"citationItems":[{"id":741,"uris":["http://zotero.org/users/5447380/items/XA2QERQI"],"itemData":{"id":741,"type":"article-journal","container-title":"Lecture Notes-Monograph Series","note":"ISBN: 0749-2170\npublisher: JSTOR","page":"208-256","title":"Scales of evidence for model selection: Fisher versus Jeffreys","author":[{"family":"Efron","given":"Bradley"},{"family":"Gous","given":"Alan"},{"family":"Kass","given":"R. E."},{"family":"Datta","given":"G. S."},{"family":"Lahiri","given":"P."}],"issued":{"date-parts":[["2001"]]}}}],"schema":"https://github.com/citation-style-language/schema/raw/master/csl-citation.json"}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26</w:t>
      </w:r>
      <w:r w:rsidR="00F74EBF">
        <w:rPr>
          <w:rFonts w:ascii="Arial" w:hAnsi="Arial" w:cs="Arial"/>
        </w:rPr>
        <w:fldChar w:fldCharType="end"/>
      </w:r>
      <w:r w:rsidRPr="000D0E1D">
        <w:rPr>
          <w:rFonts w:ascii="Arial" w:hAnsi="Arial" w:cs="Arial"/>
        </w:rPr>
        <w:t xml:space="preserve"> We present instead a quantity more comparable to the usual </w:t>
      </w:r>
      <w:r w:rsidR="00B631F0" w:rsidRPr="000D0E1D">
        <w:rPr>
          <w:rFonts w:ascii="Arial" w:hAnsi="Arial" w:cs="Arial"/>
        </w:rPr>
        <w:t>one</w:t>
      </w:r>
      <w:r w:rsidRPr="000D0E1D">
        <w:rPr>
          <w:rFonts w:ascii="Arial" w:hAnsi="Arial" w:cs="Arial"/>
        </w:rPr>
        <w:t>-tailed p-values, which is p=max(1,BF)/(1+BF),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26AFB4B1" w14:textId="3F6FB04F" w:rsidR="00024BFC" w:rsidRPr="000D0E1D" w:rsidDel="00884ECA" w:rsidRDefault="00024BFC" w:rsidP="00065FBF">
      <w:pPr>
        <w:spacing w:line="480" w:lineRule="auto"/>
        <w:rPr>
          <w:del w:id="106" w:author="David Steinsaltz" w:date="2023-06-12T15:24:00Z"/>
          <w:moveTo w:id="107" w:author="David Steinsaltz" w:date="2023-06-12T15:19:00Z"/>
          <w:rFonts w:ascii="Arial" w:hAnsi="Arial" w:cs="Arial"/>
        </w:rPr>
      </w:pPr>
      <w:moveToRangeStart w:id="108" w:author="David Steinsaltz" w:date="2023-06-12T15:19:00Z" w:name="move137475595"/>
      <w:moveTo w:id="109" w:author="David Steinsaltz" w:date="2023-06-12T15:19:00Z">
        <w:r w:rsidRPr="000D0E1D">
          <w:rPr>
            <w:rFonts w:ascii="Arial" w:hAnsi="Arial" w:cs="Arial"/>
          </w:rPr>
          <w:lastRenderedPageBreak/>
          <w:t xml:space="preserve">Part of our statistical procedure is an estimate of the distribution of individual means and SDs for systolic and diastolic BP. Based on this distribution, we </w:t>
        </w:r>
        <w:del w:id="110" w:author="David Steinsaltz" w:date="2023-06-29T13:52:00Z">
          <w:r w:rsidRPr="000D0E1D" w:rsidDel="005C0D4F">
            <w:rPr>
              <w:rFonts w:ascii="Arial" w:hAnsi="Arial" w:cs="Arial"/>
            </w:rPr>
            <w:delText>may</w:delText>
          </w:r>
        </w:del>
      </w:moveTo>
      <w:ins w:id="111" w:author="David Steinsaltz" w:date="2023-06-29T13:52:00Z">
        <w:r w:rsidR="005C0D4F">
          <w:rPr>
            <w:rFonts w:ascii="Arial" w:hAnsi="Arial" w:cs="Arial"/>
          </w:rPr>
          <w:t>have</w:t>
        </w:r>
      </w:ins>
      <w:moveTo w:id="112" w:author="David Steinsaltz" w:date="2023-06-12T15:19:00Z">
        <w:r w:rsidRPr="000D0E1D">
          <w:rPr>
            <w:rFonts w:ascii="Arial" w:hAnsi="Arial" w:cs="Arial"/>
          </w:rPr>
          <w:t xml:space="preserve"> normalize</w:t>
        </w:r>
      </w:moveTo>
      <w:ins w:id="113" w:author="David Steinsaltz" w:date="2023-06-29T13:52:00Z">
        <w:r w:rsidR="005C0D4F">
          <w:rPr>
            <w:rFonts w:ascii="Arial" w:hAnsi="Arial" w:cs="Arial"/>
          </w:rPr>
          <w:t>d</w:t>
        </w:r>
      </w:ins>
      <w:moveTo w:id="114" w:author="David Steinsaltz" w:date="2023-06-12T15:19:00Z">
        <w:r w:rsidRPr="000D0E1D">
          <w:rPr>
            <w:rFonts w:ascii="Arial" w:hAnsi="Arial" w:cs="Arial"/>
          </w:rPr>
          <w:t xml:space="preserve"> the coefficients by multiplying them by the SD of the relevant covariate. These normalized coefficients should be approximately comparable to one another, with +1 meaning a fixed increase in mortality (factor of 2.718, the base of the natural logarithms) for an individual 1 SD above the population mean relative to the average population mortality (for someone of the same age, sex, and ethnic group).</w:t>
        </w:r>
      </w:moveTo>
    </w:p>
    <w:moveToRangeEnd w:id="108"/>
    <w:p w14:paraId="6A7759DE" w14:textId="0845B209" w:rsidR="00E048C5" w:rsidDel="002831BC" w:rsidRDefault="00E048C5" w:rsidP="00884ECA">
      <w:pPr>
        <w:spacing w:line="480" w:lineRule="auto"/>
        <w:rPr>
          <w:del w:id="115" w:author="David Steinsaltz" w:date="2023-06-12T15:24:00Z"/>
          <w:rFonts w:ascii="Arial" w:hAnsi="Arial" w:cs="Arial"/>
        </w:rPr>
      </w:pPr>
    </w:p>
    <w:p w14:paraId="727F77E9" w14:textId="77777777" w:rsidR="00322532" w:rsidRPr="000D0E1D" w:rsidRDefault="00322532" w:rsidP="00E11180">
      <w:pPr>
        <w:spacing w:line="480" w:lineRule="auto"/>
        <w:rPr>
          <w:rFonts w:ascii="Arial" w:hAnsi="Arial" w:cs="Arial"/>
        </w:rPr>
      </w:pPr>
    </w:p>
    <w:p w14:paraId="00000034" w14:textId="77777777" w:rsidR="001C3A7A" w:rsidRPr="000D0E1D" w:rsidRDefault="009D41CA" w:rsidP="00E11180">
      <w:pPr>
        <w:spacing w:line="480" w:lineRule="auto"/>
        <w:rPr>
          <w:rFonts w:ascii="Arial" w:hAnsi="Arial" w:cs="Arial"/>
          <w:b/>
        </w:rPr>
      </w:pPr>
      <w:r w:rsidRPr="000D0E1D">
        <w:rPr>
          <w:rFonts w:ascii="Arial" w:hAnsi="Arial" w:cs="Arial"/>
          <w:b/>
        </w:rPr>
        <w:t>RESULTS</w:t>
      </w:r>
    </w:p>
    <w:p w14:paraId="00000035" w14:textId="309053E4" w:rsidR="001C3A7A" w:rsidRPr="000D0E1D" w:rsidRDefault="009D41CA" w:rsidP="00E11180">
      <w:pPr>
        <w:spacing w:line="480" w:lineRule="auto"/>
        <w:rPr>
          <w:rFonts w:ascii="Arial" w:hAnsi="Arial" w:cs="Arial"/>
        </w:rPr>
      </w:pPr>
      <w:r w:rsidRPr="000D0E1D">
        <w:rPr>
          <w:rFonts w:ascii="Arial" w:hAnsi="Arial" w:cs="Arial"/>
        </w:rPr>
        <w:t xml:space="preserve">Table 6 presents the results of the association between mean, inter-visit precision, home precision and clinic precision for both systolic and diastolic blood pressure with cardiovascular mortality and all-cause </w:t>
      </w:r>
      <w:r w:rsidR="00E11180" w:rsidRPr="000D0E1D">
        <w:rPr>
          <w:rFonts w:ascii="Arial" w:hAnsi="Arial" w:cs="Arial"/>
        </w:rPr>
        <w:t>mortality</w:t>
      </w:r>
      <w:r w:rsidRPr="000D0E1D">
        <w:rPr>
          <w:rFonts w:ascii="Arial" w:hAnsi="Arial" w:cs="Arial"/>
        </w:rPr>
        <w:t xml:space="preserve"> in the subset of the NHANES population with the 1998 Framingham Risk Scores. We first describe the findings for cardiovascular mortality, our primary outcome of interest. Both systolic mean BP (M) and systolic inter-visit difference (Δ</w:t>
      </w:r>
      <w:r w:rsidRPr="000D0E1D">
        <w:rPr>
          <w:rFonts w:ascii="Arial" w:hAnsi="Arial" w:cs="Arial"/>
          <w:vertAlign w:val="superscript"/>
        </w:rPr>
        <w:t>S</w:t>
      </w:r>
      <w:r w:rsidRPr="000D0E1D">
        <w:rPr>
          <w:rFonts w:ascii="Arial" w:hAnsi="Arial" w:cs="Arial"/>
        </w:rPr>
        <w:t xml:space="preserve">) had highly significant effects, with the coefficient for the mean being about three times as large. No other coefficient was found to be </w:t>
      </w:r>
      <w:del w:id="116" w:author="David Steinsaltz" w:date="2023-06-12T15:11:00Z">
        <w:r w:rsidRPr="000D0E1D" w:rsidDel="0045598B">
          <w:rPr>
            <w:rFonts w:ascii="Arial" w:hAnsi="Arial" w:cs="Arial"/>
          </w:rPr>
          <w:delText xml:space="preserve">statistically </w:delText>
        </w:r>
      </w:del>
      <w:r w:rsidRPr="000D0E1D">
        <w:rPr>
          <w:rFonts w:ascii="Arial" w:hAnsi="Arial" w:cs="Arial"/>
        </w:rPr>
        <w:t>relevant</w:t>
      </w:r>
      <w:ins w:id="117" w:author="David Steinsaltz" w:date="2023-06-12T15:11:00Z">
        <w:r w:rsidR="0045598B">
          <w:rPr>
            <w:rFonts w:ascii="Arial" w:hAnsi="Arial" w:cs="Arial"/>
          </w:rPr>
          <w:t xml:space="preserve"> to a high degree of statistical confidence</w:t>
        </w:r>
      </w:ins>
      <w:r w:rsidRPr="000D0E1D">
        <w:rPr>
          <w:rFonts w:ascii="Arial" w:hAnsi="Arial" w:cs="Arial"/>
        </w:rPr>
        <w:t>, though diastolic inter-visit difference (Δ</w:t>
      </w:r>
      <w:r w:rsidRPr="000D0E1D">
        <w:rPr>
          <w:rFonts w:ascii="Arial" w:hAnsi="Arial" w:cs="Arial"/>
          <w:vertAlign w:val="superscript"/>
        </w:rPr>
        <w:t>D</w:t>
      </w:r>
      <w:r w:rsidRPr="000D0E1D">
        <w:rPr>
          <w:rFonts w:ascii="Arial" w:hAnsi="Arial" w:cs="Arial"/>
        </w:rPr>
        <w:t xml:space="preserve">) had a comparable-sized coefficient estimate, and a Bayesian p-value 0.053. The mean (normalized) parameter estimate for systolic mean is 0.348, and for systolic Delta is 0.116. </w:t>
      </w:r>
      <w:commentRangeStart w:id="118"/>
      <w:commentRangeStart w:id="119"/>
      <w:r w:rsidRPr="000D0E1D">
        <w:rPr>
          <w:rFonts w:ascii="Arial" w:hAnsi="Arial" w:cs="Arial"/>
        </w:rPr>
        <w:t xml:space="preserve">To appreciate the influence of these parameters, we note that the population mean of mean SBP is 125.9, and the SD is 18.2; thus individuals with mean SBP around 144 – approximately one-sixth of the population will be above this level – would be expected to have 42% higher CV mortality than others of the same age, sex, and ethnic category (risk ratio 1.42). The corresponding mortality increase for individuals whose </w:t>
      </w:r>
      <w:proofErr w:type="spellStart"/>
      <w:r w:rsidRPr="000D0E1D">
        <w:rPr>
          <w:rFonts w:ascii="Arial" w:hAnsi="Arial" w:cs="Arial"/>
        </w:rPr>
        <w:t>intervisit</w:t>
      </w:r>
      <w:proofErr w:type="spellEnd"/>
      <w:r w:rsidRPr="000D0E1D">
        <w:rPr>
          <w:rFonts w:ascii="Arial" w:hAnsi="Arial" w:cs="Arial"/>
        </w:rPr>
        <w:t xml:space="preserve"> </w:t>
      </w:r>
      <w:r w:rsidRPr="000D0E1D">
        <w:rPr>
          <w:rFonts w:ascii="Arial" w:hAnsi="Arial" w:cs="Arial"/>
        </w:rPr>
        <w:lastRenderedPageBreak/>
        <w:t xml:space="preserve">SBP difference (delta) is around 7 points above the population mean of 1.35 is 12%. </w:t>
      </w:r>
      <w:commentRangeEnd w:id="118"/>
      <w:r w:rsidR="00663CEC">
        <w:rPr>
          <w:rStyle w:val="CommentReference"/>
        </w:rPr>
        <w:commentReference w:id="118"/>
      </w:r>
      <w:commentRangeEnd w:id="119"/>
      <w:r w:rsidR="00D62368">
        <w:rPr>
          <w:rStyle w:val="CommentReference"/>
        </w:rPr>
        <w:commentReference w:id="119"/>
      </w:r>
      <w:r w:rsidRPr="000D0E1D">
        <w:rPr>
          <w:rFonts w:ascii="Arial" w:hAnsi="Arial" w:cs="Arial"/>
        </w:rPr>
        <w:t xml:space="preserve">The former is </w:t>
      </w:r>
      <w:sdt>
        <w:sdtPr>
          <w:rPr>
            <w:rFonts w:ascii="Arial" w:hAnsi="Arial" w:cs="Arial"/>
          </w:rPr>
          <w:tag w:val="goog_rdk_1"/>
          <w:id w:val="1683319147"/>
        </w:sdtPr>
        <w:sdtEndPr/>
        <w:sdtContent/>
      </w:sdt>
      <w:r w:rsidRPr="000D0E1D">
        <w:rPr>
          <w:rFonts w:ascii="Arial" w:hAnsi="Arial" w:cs="Arial"/>
        </w:rPr>
        <w:t>consistent with expectations based on known links between systolic BP and CV mortality</w:t>
      </w:r>
      <w:r w:rsidR="00F74EBF">
        <w:rPr>
          <w:rFonts w:ascii="Arial" w:hAnsi="Arial" w:cs="Arial"/>
        </w:rPr>
        <w:fldChar w:fldCharType="begin"/>
      </w:r>
      <w:r w:rsidR="00E8750F">
        <w:rPr>
          <w:rFonts w:ascii="Arial" w:hAnsi="Arial" w:cs="Arial"/>
        </w:rPr>
        <w:instrText xml:space="preserve"> ADDIN ZOTERO_ITEM CSL_CITATION {"citationID":"XF25VnVW","properties":{"formattedCitation":"\\super 27\\nosupersub{}","plainCitation":"27","noteIndex":0},"citationItems":[{"id":746,"uris":["http://zotero.org/users/5447380/items/H9SY9ZZ5"],"itemData":{"id":746,"type":"article-journal","container-title":"The Lancet","issue":"9819","note":"ISBN: 0140-6736\npublisher: Elsevier","page":"905-914","title":"Association of a difference in systolic blood pressure between arms with vascular disease and mortality: a systematic review and meta-analysis","volume":"379","author":[{"family":"Clark","given":"Christopher E."},{"family":"Taylor","given":"Rod S."},{"family":"Shore","given":"Angela C."},{"family":"Ukoumunne","given":"Obioha C."},{"family":"Campbell","given":"John L."}],"issued":{"date-parts":[["2012"]]}}}],"schema":"https://github.com/citation-style-language/schema/raw/master/csl-citation.json"} </w:instrText>
      </w:r>
      <w:r w:rsidR="00F74EBF">
        <w:rPr>
          <w:rFonts w:ascii="Arial" w:hAnsi="Arial" w:cs="Arial"/>
        </w:rPr>
        <w:fldChar w:fldCharType="separate"/>
      </w:r>
      <w:r w:rsidR="00E8750F" w:rsidRPr="00E8750F">
        <w:rPr>
          <w:rFonts w:ascii="Arial" w:hAnsi="Arial" w:cs="Arial"/>
          <w:vertAlign w:val="superscript"/>
        </w:rPr>
        <w:t>27</w:t>
      </w:r>
      <w:r w:rsidR="00F74EBF">
        <w:rPr>
          <w:rFonts w:ascii="Arial" w:hAnsi="Arial" w:cs="Arial"/>
        </w:rPr>
        <w:fldChar w:fldCharType="end"/>
      </w:r>
      <w:r w:rsidRPr="000D0E1D">
        <w:rPr>
          <w:rFonts w:ascii="Arial" w:hAnsi="Arial" w:cs="Arial"/>
        </w:rPr>
        <w:t xml:space="preserve">, while the latter appears to be a new discovery; it is consistent with the results of </w:t>
      </w:r>
      <w:r w:rsidR="00EC4053">
        <w:rPr>
          <w:rFonts w:ascii="Arial" w:hAnsi="Arial" w:cs="Arial"/>
        </w:rPr>
        <w:t>prior work</w:t>
      </w:r>
      <w:r w:rsidRPr="000D0E1D">
        <w:rPr>
          <w:rFonts w:ascii="Arial" w:hAnsi="Arial" w:cs="Arial"/>
        </w:rPr>
        <w:t xml:space="preserve"> based on the ARIC (Atherosclerosis Risk in Communities) study, finding a significant connection between long-term SBP variability (five measurements over more than a decade) and cardiovascular disease.</w:t>
      </w:r>
      <w:r w:rsidR="00EC4053">
        <w:rPr>
          <w:rFonts w:ascii="Arial" w:hAnsi="Arial" w:cs="Arial"/>
        </w:rPr>
        <w:fldChar w:fldCharType="begin"/>
      </w:r>
      <w:r w:rsidR="00E8750F">
        <w:rPr>
          <w:rFonts w:ascii="Arial" w:hAnsi="Arial" w:cs="Arial"/>
        </w:rPr>
        <w:instrText xml:space="preserve"> ADDIN ZOTERO_ITEM CSL_CITATION {"citationID":"G78fmCvS","properties":{"formattedCitation":"\\super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24</w:t>
      </w:r>
      <w:r w:rsidR="00EC4053">
        <w:rPr>
          <w:rFonts w:ascii="Arial" w:hAnsi="Arial" w:cs="Arial"/>
        </w:rPr>
        <w:fldChar w:fldCharType="end"/>
      </w:r>
    </w:p>
    <w:p w14:paraId="00000036" w14:textId="77777777" w:rsidR="001C3A7A" w:rsidRPr="000D0E1D" w:rsidRDefault="009D41CA" w:rsidP="00E11180">
      <w:pPr>
        <w:spacing w:line="480" w:lineRule="auto"/>
        <w:rPr>
          <w:rFonts w:ascii="Arial" w:hAnsi="Arial" w:cs="Arial"/>
        </w:rPr>
      </w:pPr>
      <w:r w:rsidRPr="000D0E1D">
        <w:rPr>
          <w:rFonts w:ascii="Arial" w:hAnsi="Arial" w:cs="Arial"/>
        </w:rPr>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00000037" w14:textId="46641B82" w:rsidR="001C3A7A" w:rsidRPr="000D0E1D" w:rsidRDefault="009D41CA" w:rsidP="00E11180">
      <w:pPr>
        <w:spacing w:line="480" w:lineRule="auto"/>
        <w:rPr>
          <w:rFonts w:ascii="Arial" w:hAnsi="Arial" w:cs="Arial"/>
        </w:rPr>
      </w:pPr>
      <w:r w:rsidRPr="000D0E1D">
        <w:rPr>
          <w:rFonts w:ascii="Arial" w:hAnsi="Arial" w:cs="Arial"/>
        </w:rPr>
        <w:t xml:space="preserve">When we look to the results for the whole population in Table 5 we see very similar coefficients, with an increase in significance for the systolic mean and Delta, and the diastolic Delta, due to the larger population size. There are two notable differences: an unexpected strongly negative coefficient for the effect of diastolic mean on cardiovascular and all-cause mortality, and a marginally significant negative influence of clinic diastolic SD on cardiovascular mortality. This could be seen as consistent with the </w:t>
      </w:r>
      <w:sdt>
        <w:sdtPr>
          <w:rPr>
            <w:rFonts w:ascii="Arial" w:hAnsi="Arial" w:cs="Arial"/>
          </w:rPr>
          <w:tag w:val="goog_rdk_2"/>
          <w:id w:val="-1379002284"/>
        </w:sdtPr>
        <w:sdtEndPr/>
        <w:sdtContent/>
      </w:sdt>
      <w:r w:rsidRPr="000D0E1D">
        <w:rPr>
          <w:rFonts w:ascii="Arial" w:hAnsi="Arial" w:cs="Arial"/>
        </w:rPr>
        <w:t xml:space="preserve">known “paradoxical” effect of diastolic blood pressure in </w:t>
      </w:r>
      <w:r w:rsidR="00EC4053">
        <w:rPr>
          <w:rFonts w:ascii="Arial" w:hAnsi="Arial" w:cs="Arial"/>
        </w:rPr>
        <w:t>older</w:t>
      </w:r>
      <w:r w:rsidRPr="000D0E1D">
        <w:rPr>
          <w:rFonts w:ascii="Arial" w:hAnsi="Arial" w:cs="Arial"/>
        </w:rPr>
        <w:t xml:space="preserve"> population</w:t>
      </w:r>
      <w:r w:rsidR="00EC4053">
        <w:rPr>
          <w:rFonts w:ascii="Arial" w:hAnsi="Arial" w:cs="Arial"/>
        </w:rPr>
        <w:t>s</w:t>
      </w:r>
      <w:r w:rsidR="00EC4053">
        <w:rPr>
          <w:rFonts w:ascii="Arial" w:hAnsi="Arial" w:cs="Arial"/>
        </w:rPr>
        <w:fldChar w:fldCharType="begin"/>
      </w:r>
      <w:r w:rsidR="00E8750F">
        <w:rPr>
          <w:rFonts w:ascii="Arial" w:hAnsi="Arial" w:cs="Arial"/>
        </w:rPr>
        <w:instrText xml:space="preserve"> ADDIN ZOTERO_ITEM CSL_CITATION {"citationID":"f0MU5FQb","properties":{"formattedCitation":"\\super 28\\nosupersub{}","plainCitation":"28","noteIndex":0},"citationItems":[{"id":745,"uris":["http://zotero.org/users/5447380/items/55QSKKPP"],"itemData":{"id":745,"type":"article-journal","container-title":"Lancet","page":"1903-1913","title":"Prospective studies collaboration. Age-specific relevance of usual blood pressure to vascular mortality: a meta-analysis of individual data for one million adults in 61 prospective studies","volume":"360","author":[{"family":"Lewington","given":"Sarah"}],"issued":{"date-parts":[["2002"]]}}}],"schema":"https://github.com/citation-style-language/schema/raw/master/csl-citation.json"}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28</w:t>
      </w:r>
      <w:r w:rsidR="00EC4053">
        <w:rPr>
          <w:rFonts w:ascii="Arial" w:hAnsi="Arial" w:cs="Arial"/>
        </w:rPr>
        <w:fldChar w:fldCharType="end"/>
      </w:r>
      <w:r w:rsidRPr="000D0E1D">
        <w:rPr>
          <w:rFonts w:ascii="Arial" w:hAnsi="Arial" w:cs="Arial"/>
        </w:rPr>
        <w:t xml:space="preserve">, combined with little or no influence in the younger population. This interpretation is consistent with the already noted fact that these effects disappear when we confine our analysis to the FRS population, </w:t>
      </w:r>
      <w:ins w:id="120" w:author="David Steinsaltz" w:date="2023-06-12T15:15:00Z">
        <w:r w:rsidR="00F304CA">
          <w:rPr>
            <w:rFonts w:ascii="Arial" w:hAnsi="Arial" w:cs="Arial"/>
          </w:rPr>
          <w:t xml:space="preserve">which </w:t>
        </w:r>
      </w:ins>
      <w:ins w:id="121" w:author="David Steinsaltz" w:date="2023-06-12T15:17:00Z">
        <w:r w:rsidR="003718AD">
          <w:rPr>
            <w:rFonts w:ascii="Arial" w:hAnsi="Arial" w:cs="Arial"/>
          </w:rPr>
          <w:t xml:space="preserve">concomitantly </w:t>
        </w:r>
      </w:ins>
      <w:r w:rsidRPr="000D0E1D">
        <w:rPr>
          <w:rFonts w:ascii="Arial" w:hAnsi="Arial" w:cs="Arial"/>
        </w:rPr>
        <w:t>exclud</w:t>
      </w:r>
      <w:ins w:id="122" w:author="David Steinsaltz" w:date="2023-06-12T15:17:00Z">
        <w:r w:rsidR="003718AD">
          <w:rPr>
            <w:rFonts w:ascii="Arial" w:hAnsi="Arial" w:cs="Arial"/>
          </w:rPr>
          <w:t>es</w:t>
        </w:r>
      </w:ins>
      <w:del w:id="123" w:author="David Steinsaltz" w:date="2023-06-12T15:17:00Z">
        <w:r w:rsidRPr="000D0E1D" w:rsidDel="003718AD">
          <w:rPr>
            <w:rFonts w:ascii="Arial" w:hAnsi="Arial" w:cs="Arial"/>
          </w:rPr>
          <w:delText>ing</w:delText>
        </w:r>
      </w:del>
      <w:ins w:id="124" w:author="David Steinsaltz" w:date="2023-06-12T15:17:00Z">
        <w:r w:rsidR="0086760D">
          <w:rPr>
            <w:rFonts w:ascii="Arial" w:hAnsi="Arial" w:cs="Arial"/>
          </w:rPr>
          <w:t xml:space="preserve"> the oldest subjects,</w:t>
        </w:r>
      </w:ins>
      <w:r w:rsidRPr="000D0E1D">
        <w:rPr>
          <w:rFonts w:ascii="Arial" w:hAnsi="Arial" w:cs="Arial"/>
        </w:rPr>
        <w:t xml:space="preserve"> </w:t>
      </w:r>
      <w:del w:id="125" w:author="David Steinsaltz" w:date="2023-06-12T15:17:00Z">
        <w:r w:rsidRPr="000D0E1D" w:rsidDel="0086760D">
          <w:rPr>
            <w:rFonts w:ascii="Arial" w:hAnsi="Arial" w:cs="Arial"/>
          </w:rPr>
          <w:delText>individuals</w:delText>
        </w:r>
      </w:del>
      <w:ins w:id="126" w:author="David Steinsaltz" w:date="2023-06-12T15:17:00Z">
        <w:r w:rsidR="0086760D">
          <w:rPr>
            <w:rFonts w:ascii="Arial" w:hAnsi="Arial" w:cs="Arial"/>
          </w:rPr>
          <w:t>those</w:t>
        </w:r>
      </w:ins>
      <w:r w:rsidRPr="000D0E1D">
        <w:rPr>
          <w:rFonts w:ascii="Arial" w:hAnsi="Arial" w:cs="Arial"/>
        </w:rPr>
        <w:t xml:space="preserve"> over age 74 at baseline.</w:t>
      </w:r>
    </w:p>
    <w:p w14:paraId="00000038" w14:textId="77777777" w:rsidR="001C3A7A" w:rsidRPr="000D0E1D" w:rsidRDefault="009D41CA" w:rsidP="00E11180">
      <w:pPr>
        <w:spacing w:line="480" w:lineRule="auto"/>
        <w:rPr>
          <w:rFonts w:ascii="Arial" w:hAnsi="Arial" w:cs="Arial"/>
        </w:rPr>
      </w:pPr>
      <w:r w:rsidRPr="000D0E1D">
        <w:rPr>
          <w:rFonts w:ascii="Arial" w:hAnsi="Arial" w:cs="Arial"/>
        </w:rPr>
        <w:t xml:space="preserve">When mean blood pressures were removed from the model and replaced by FRS we obtained the results tabulated in Table 7. We see that the coefficients for systolic and diastolic Delta are </w:t>
      </w:r>
      <w:r w:rsidRPr="000D0E1D">
        <w:rPr>
          <w:rFonts w:ascii="Arial" w:hAnsi="Arial" w:cs="Arial"/>
        </w:rPr>
        <w:lastRenderedPageBreak/>
        <w:t xml:space="preserve">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mortality the Bayesian p-value is 0.047, and for all-cause mortality it is 0.033. As this is an isolated non-null result among multiple hypothesis tests, it must be viewed with some skepticism, but it does suggest that more targeted exploration of a link between short-term SBP variability and mortality may be warranted. </w:t>
      </w:r>
    </w:p>
    <w:p w14:paraId="00000039" w14:textId="395F9A8C" w:rsidR="001C3A7A" w:rsidRPr="000D0E1D" w:rsidDel="003358A6" w:rsidRDefault="009D41CA" w:rsidP="00E11180">
      <w:pPr>
        <w:spacing w:line="480" w:lineRule="auto"/>
        <w:rPr>
          <w:moveFrom w:id="127" w:author="David Steinsaltz" w:date="2023-06-12T15:19:00Z"/>
          <w:rFonts w:ascii="Arial" w:hAnsi="Arial" w:cs="Arial"/>
        </w:rPr>
      </w:pPr>
      <w:moveFromRangeStart w:id="128" w:author="David Steinsaltz" w:date="2023-06-12T15:19:00Z" w:name="move137475595"/>
      <w:moveFrom w:id="129" w:author="David Steinsaltz" w:date="2023-06-12T15:19:00Z">
        <w:r w:rsidRPr="000D0E1D" w:rsidDel="003358A6">
          <w:rPr>
            <w:rFonts w:ascii="Arial" w:hAnsi="Arial" w:cs="Arial"/>
          </w:rPr>
          <w:t xml:space="preserve">Part of our statistical procedure is an estimate of the distribution of individual means and SDs for systolic and diastolic BP. Based on this distribution, we may normalize the </w:t>
        </w:r>
        <w:r w:rsidR="002330D9" w:rsidRPr="000D0E1D" w:rsidDel="003358A6">
          <w:rPr>
            <w:rFonts w:ascii="Arial" w:hAnsi="Arial" w:cs="Arial"/>
          </w:rPr>
          <w:t>coefficients</w:t>
        </w:r>
        <w:r w:rsidRPr="000D0E1D" w:rsidDel="003358A6">
          <w:rPr>
            <w:rFonts w:ascii="Arial" w:hAnsi="Arial" w:cs="Arial"/>
          </w:rPr>
          <w:t xml:space="preserve"> by multiplying them by the SD of the relevant covariate. </w:t>
        </w:r>
        <w:r w:rsidR="00AB5DA3" w:rsidRPr="000D0E1D" w:rsidDel="003358A6">
          <w:rPr>
            <w:rFonts w:ascii="Arial" w:hAnsi="Arial" w:cs="Arial"/>
          </w:rPr>
          <w:t>These normalized co</w:t>
        </w:r>
        <w:r w:rsidR="002330D9" w:rsidRPr="000D0E1D" w:rsidDel="003358A6">
          <w:rPr>
            <w:rFonts w:ascii="Arial" w:hAnsi="Arial" w:cs="Arial"/>
          </w:rPr>
          <w:t>efficients should be appr</w:t>
        </w:r>
        <w:r w:rsidR="00535876" w:rsidRPr="000D0E1D" w:rsidDel="003358A6">
          <w:rPr>
            <w:rFonts w:ascii="Arial" w:hAnsi="Arial" w:cs="Arial"/>
          </w:rPr>
          <w:t xml:space="preserve">oximately comparable to one another, with +1 meaning </w:t>
        </w:r>
        <w:r w:rsidR="00406D35" w:rsidRPr="000D0E1D" w:rsidDel="003358A6">
          <w:rPr>
            <w:rFonts w:ascii="Arial" w:hAnsi="Arial" w:cs="Arial"/>
          </w:rPr>
          <w:t xml:space="preserve">a fixed increase in mortality (factor of </w:t>
        </w:r>
        <w:r w:rsidR="00E63D7A" w:rsidRPr="000D0E1D" w:rsidDel="003358A6">
          <w:rPr>
            <w:rFonts w:ascii="Arial" w:hAnsi="Arial" w:cs="Arial"/>
          </w:rPr>
          <w:t xml:space="preserve">2.718, the base of the natural logarithms) for an individual 1 SD above the population </w:t>
        </w:r>
        <w:r w:rsidR="00181824" w:rsidRPr="000D0E1D" w:rsidDel="003358A6">
          <w:rPr>
            <w:rFonts w:ascii="Arial" w:hAnsi="Arial" w:cs="Arial"/>
          </w:rPr>
          <w:t>mean relative to the average population mortality (for someone of the same age, sex, and ethnic group).</w:t>
        </w:r>
      </w:moveFrom>
    </w:p>
    <w:moveFromRangeEnd w:id="128"/>
    <w:p w14:paraId="0000003A" w14:textId="431CD8D5" w:rsidR="001C3A7A" w:rsidRDefault="009D41CA" w:rsidP="00E11180">
      <w:pPr>
        <w:spacing w:line="480" w:lineRule="auto"/>
        <w:rPr>
          <w:rFonts w:ascii="Arial" w:hAnsi="Arial" w:cs="Arial"/>
        </w:rPr>
      </w:pPr>
      <w:r w:rsidRPr="000D0E1D">
        <w:rPr>
          <w:rFonts w:ascii="Arial" w:hAnsi="Arial" w:cs="Arial"/>
          <w:color w:val="000000"/>
        </w:rPr>
        <w:t>Rather than considering a single</w:t>
      </w:r>
      <w:ins w:id="130" w:author="David Steinsaltz" w:date="2023-06-29T13:52:00Z">
        <w:r w:rsidR="00E95D75">
          <w:rPr>
            <w:rFonts w:ascii="Arial" w:hAnsi="Arial" w:cs="Arial"/>
            <w:color w:val="000000"/>
          </w:rPr>
          <w:t xml:space="preserve"> target</w:t>
        </w:r>
      </w:ins>
      <w:r w:rsidRPr="000D0E1D">
        <w:rPr>
          <w:rFonts w:ascii="Arial" w:hAnsi="Arial" w:cs="Arial"/>
          <w:color w:val="000000"/>
        </w:rPr>
        <w:t xml:space="preserve"> percentile, we may choose to look at the whole risk distribution implied by the model, by plotting </w:t>
      </w:r>
      <w:r w:rsidR="00CB6E70" w:rsidRPr="000D0E1D">
        <w:rPr>
          <w:rFonts w:ascii="Arial" w:hAnsi="Arial" w:cs="Arial"/>
          <w:color w:val="000000"/>
        </w:rPr>
        <w:t>receiver-operator characteristic (</w:t>
      </w:r>
      <w:r w:rsidRPr="000D0E1D">
        <w:rPr>
          <w:rFonts w:ascii="Arial" w:hAnsi="Arial" w:cs="Arial"/>
          <w:color w:val="000000"/>
        </w:rPr>
        <w:t>ROC</w:t>
      </w:r>
      <w:r w:rsidR="00CB6E70" w:rsidRPr="000D0E1D">
        <w:rPr>
          <w:rFonts w:ascii="Arial" w:hAnsi="Arial" w:cs="Arial"/>
          <w:color w:val="000000"/>
        </w:rPr>
        <w:t>)</w:t>
      </w:r>
      <w:r w:rsidRPr="000D0E1D">
        <w:rPr>
          <w:rFonts w:ascii="Arial" w:hAnsi="Arial" w:cs="Arial"/>
          <w:color w:val="000000"/>
        </w:rPr>
        <w:t xml:space="preserve">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w:t>
      </w:r>
      <w:r w:rsidR="00EC4053">
        <w:rPr>
          <w:rFonts w:ascii="Arial" w:hAnsi="Arial" w:cs="Arial"/>
          <w:color w:val="000000"/>
        </w:rPr>
        <w:fldChar w:fldCharType="begin"/>
      </w:r>
      <w:r w:rsidR="00E8750F">
        <w:rPr>
          <w:rFonts w:ascii="Arial" w:hAnsi="Arial" w:cs="Arial"/>
          <w:color w:val="000000"/>
        </w:rPr>
        <w:instrText xml:space="preserve"> ADDIN ZOTERO_ITEM CSL_CITATION {"citationID":"CB5FKPVk","properties":{"formattedCitation":"\\super 29\\nosupersub{}","plainCitation":"29","noteIndex":0},"citationItems":[{"id":742,"uris":["http://zotero.org/users/5447380/items/Y7PC2E9N"],"itemData":{"id":742,"type":"article-journal","container-title":"Experimental gerontology","issue":"10","note":"ISBN: 0531-5565\npublisher: Elsevier","page":"792-802","title":"Markov models of aging: Theory and practice","volume":"47","author":[{"family":"Steinsaltz","given":"David"},{"family":"Mohan","given":"Gurjinder"},{"family":"Kolb","given":"Martin"}],"issued":{"date-parts":[["2012"]]}}}],"schema":"https://github.com/citation-style-language/schema/raw/master/csl-citation.json"} </w:instrText>
      </w:r>
      <w:r w:rsidR="00EC4053">
        <w:rPr>
          <w:rFonts w:ascii="Arial" w:hAnsi="Arial" w:cs="Arial"/>
          <w:color w:val="000000"/>
        </w:rPr>
        <w:fldChar w:fldCharType="separate"/>
      </w:r>
      <w:r w:rsidR="00E8750F" w:rsidRPr="00E8750F">
        <w:rPr>
          <w:rFonts w:ascii="Arial" w:hAnsi="Arial" w:cs="Arial"/>
          <w:color w:val="000000"/>
          <w:vertAlign w:val="superscript"/>
        </w:rPr>
        <w:t>29</w:t>
      </w:r>
      <w:r w:rsidR="00EC4053">
        <w:rPr>
          <w:rFonts w:ascii="Arial" w:hAnsi="Arial" w:cs="Arial"/>
          <w:color w:val="000000"/>
        </w:rPr>
        <w:fldChar w:fldCharType="end"/>
      </w:r>
      <w:r w:rsidR="00EC4053">
        <w:rPr>
          <w:rFonts w:ascii="Arial" w:hAnsi="Arial" w:cs="Arial"/>
          <w:color w:val="000000"/>
        </w:rPr>
        <w:t xml:space="preserve"> </w:t>
      </w:r>
      <w:r w:rsidRPr="000D0E1D">
        <w:rPr>
          <w:rFonts w:ascii="Arial" w:hAnsi="Arial" w:cs="Arial"/>
        </w:rPr>
        <w:t xml:space="preserve">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t>
      </w:r>
      <w:del w:id="131" w:author="David Steinsaltz" w:date="2023-06-29T13:52:00Z">
        <w:r w:rsidRPr="000D0E1D" w:rsidDel="00E95D75">
          <w:rPr>
            <w:rFonts w:ascii="Arial" w:hAnsi="Arial" w:cs="Arial"/>
          </w:rPr>
          <w:delText>would imply</w:delText>
        </w:r>
      </w:del>
      <w:ins w:id="132" w:author="David Steinsaltz" w:date="2023-06-29T13:52:00Z">
        <w:r w:rsidR="00E95D75">
          <w:rPr>
            <w:rFonts w:ascii="Arial" w:hAnsi="Arial" w:cs="Arial"/>
          </w:rPr>
          <w:t>as there would be</w:t>
        </w:r>
      </w:ins>
      <w:r w:rsidRPr="000D0E1D">
        <w:rPr>
          <w:rFonts w:ascii="Arial" w:hAnsi="Arial" w:cs="Arial"/>
        </w:rPr>
        <w:t xml:space="preserve"> no false-positives). </w:t>
      </w:r>
    </w:p>
    <w:p w14:paraId="02A2FC46" w14:textId="77777777" w:rsidR="00E11180" w:rsidRPr="000D0E1D" w:rsidRDefault="00E11180" w:rsidP="00E11180">
      <w:pPr>
        <w:spacing w:line="480" w:lineRule="auto"/>
        <w:rPr>
          <w:rFonts w:ascii="Arial" w:hAnsi="Arial" w:cs="Arial"/>
        </w:rPr>
      </w:pPr>
    </w:p>
    <w:p w14:paraId="0000003B" w14:textId="77777777" w:rsidR="001C3A7A" w:rsidRPr="000D0E1D" w:rsidRDefault="009D41CA" w:rsidP="00E11180">
      <w:pPr>
        <w:spacing w:line="480" w:lineRule="auto"/>
        <w:rPr>
          <w:rFonts w:ascii="Arial" w:hAnsi="Arial" w:cs="Arial"/>
        </w:rPr>
      </w:pPr>
      <w:r w:rsidRPr="000D0E1D">
        <w:rPr>
          <w:rFonts w:ascii="Arial" w:hAnsi="Arial" w:cs="Arial"/>
          <w:b/>
        </w:rPr>
        <w:t>Discussion</w:t>
      </w:r>
    </w:p>
    <w:p w14:paraId="0000003C" w14:textId="3E4EBE4F" w:rsidR="001C3A7A" w:rsidRPr="000D0E1D" w:rsidRDefault="009D41CA" w:rsidP="00E11180">
      <w:pPr>
        <w:spacing w:line="480" w:lineRule="auto"/>
        <w:rPr>
          <w:rFonts w:ascii="Arial" w:hAnsi="Arial" w:cs="Arial"/>
        </w:rPr>
      </w:pPr>
      <w:r w:rsidRPr="000D0E1D">
        <w:rPr>
          <w:rFonts w:ascii="Arial" w:hAnsi="Arial" w:cs="Arial"/>
        </w:rPr>
        <w:t xml:space="preserve">Our primary findings were that </w:t>
      </w:r>
      <w:r w:rsidR="00E02787" w:rsidRPr="000D0E1D">
        <w:rPr>
          <w:rFonts w:ascii="Arial" w:hAnsi="Arial" w:cs="Arial"/>
        </w:rPr>
        <w:t>discrepanc</w:t>
      </w:r>
      <w:ins w:id="133" w:author="David Steinsaltz" w:date="2023-06-12T15:21:00Z">
        <w:r w:rsidR="009E3DFD">
          <w:rPr>
            <w:rFonts w:ascii="Arial" w:hAnsi="Arial" w:cs="Arial"/>
          </w:rPr>
          <w:t>ies</w:t>
        </w:r>
      </w:ins>
      <w:del w:id="134" w:author="David Steinsaltz" w:date="2023-06-12T15:21:00Z">
        <w:r w:rsidR="00E02787" w:rsidRPr="000D0E1D" w:rsidDel="009E3DFD">
          <w:rPr>
            <w:rFonts w:ascii="Arial" w:hAnsi="Arial" w:cs="Arial"/>
          </w:rPr>
          <w:delText>y</w:delText>
        </w:r>
      </w:del>
      <w:r w:rsidRPr="000D0E1D">
        <w:rPr>
          <w:rFonts w:ascii="Arial" w:hAnsi="Arial" w:cs="Arial"/>
        </w:rPr>
        <w:t xml:space="preserve"> between home and clinic measurements </w:t>
      </w:r>
      <w:r w:rsidR="001667DC" w:rsidRPr="000D0E1D">
        <w:rPr>
          <w:rFonts w:ascii="Arial" w:hAnsi="Arial" w:cs="Arial"/>
        </w:rPr>
        <w:t xml:space="preserve">– our proxy here for medium-term blood pressure variability – </w:t>
      </w:r>
      <w:r w:rsidRPr="000D0E1D">
        <w:rPr>
          <w:rFonts w:ascii="Arial" w:hAnsi="Arial" w:cs="Arial"/>
        </w:rPr>
        <w:t>were associated with a meaningful amount of increased long</w:t>
      </w:r>
      <w:r w:rsidR="001667DC" w:rsidRPr="000D0E1D">
        <w:rPr>
          <w:rFonts w:ascii="Arial" w:hAnsi="Arial" w:cs="Arial"/>
        </w:rPr>
        <w:t>-</w:t>
      </w:r>
      <w:r w:rsidRPr="000D0E1D">
        <w:rPr>
          <w:rFonts w:ascii="Arial" w:hAnsi="Arial" w:cs="Arial"/>
        </w:rPr>
        <w:t xml:space="preserve">term risk of mortality, and particularly of mortality due to cardiovascular </w:t>
      </w:r>
      <w:r w:rsidR="0069350A" w:rsidRPr="000D0E1D">
        <w:rPr>
          <w:rFonts w:ascii="Arial" w:hAnsi="Arial" w:cs="Arial"/>
        </w:rPr>
        <w:t xml:space="preserve">and cerebrovascular </w:t>
      </w:r>
      <w:r w:rsidRPr="000D0E1D">
        <w:rPr>
          <w:rFonts w:ascii="Arial" w:hAnsi="Arial" w:cs="Arial"/>
        </w:rPr>
        <w:t>causes</w:t>
      </w:r>
      <w:r w:rsidR="00FE1AE2" w:rsidRPr="000D0E1D">
        <w:rPr>
          <w:rFonts w:ascii="Arial" w:hAnsi="Arial" w:cs="Arial"/>
        </w:rPr>
        <w:t xml:space="preserve"> (CVD)</w:t>
      </w:r>
      <w:r w:rsidRPr="000D0E1D">
        <w:rPr>
          <w:rFonts w:ascii="Arial" w:hAnsi="Arial" w:cs="Arial"/>
        </w:rPr>
        <w:t xml:space="preserve">, and that this increased risk remained after controlling for </w:t>
      </w:r>
      <w:r w:rsidR="00B35276" w:rsidRPr="000D0E1D">
        <w:rPr>
          <w:rFonts w:ascii="Arial" w:hAnsi="Arial" w:cs="Arial"/>
        </w:rPr>
        <w:t xml:space="preserve">mean blood pressure or for </w:t>
      </w:r>
      <w:r w:rsidRPr="000D0E1D">
        <w:rPr>
          <w:rFonts w:ascii="Arial" w:hAnsi="Arial" w:cs="Arial"/>
        </w:rPr>
        <w:t>Framingham risk score. There was suggestive evidence that very</w:t>
      </w:r>
      <w:ins w:id="135" w:author="David Steinsaltz" w:date="2023-06-12T15:21:00Z">
        <w:r w:rsidR="00E071DF">
          <w:rPr>
            <w:rFonts w:ascii="Arial" w:hAnsi="Arial" w:cs="Arial"/>
          </w:rPr>
          <w:t>-</w:t>
        </w:r>
      </w:ins>
      <w:del w:id="136" w:author="David Steinsaltz" w:date="2023-06-12T15:21:00Z">
        <w:r w:rsidRPr="000D0E1D" w:rsidDel="00E071DF">
          <w:rPr>
            <w:rFonts w:ascii="Arial" w:hAnsi="Arial" w:cs="Arial"/>
          </w:rPr>
          <w:delText xml:space="preserve"> </w:delText>
        </w:r>
      </w:del>
      <w:r w:rsidRPr="000D0E1D">
        <w:rPr>
          <w:rFonts w:ascii="Arial" w:hAnsi="Arial" w:cs="Arial"/>
        </w:rPr>
        <w:t xml:space="preserve">short-term (1 minute apart) </w:t>
      </w:r>
      <w:r w:rsidR="00BA1712" w:rsidRPr="000D0E1D">
        <w:rPr>
          <w:rFonts w:ascii="Arial" w:hAnsi="Arial" w:cs="Arial"/>
        </w:rPr>
        <w:t xml:space="preserve">variability in </w:t>
      </w:r>
      <w:r w:rsidRPr="000D0E1D">
        <w:rPr>
          <w:rFonts w:ascii="Arial" w:hAnsi="Arial" w:cs="Arial"/>
        </w:rPr>
        <w:t>measurements taken at home were also associated with increased long-term risk. While our results are from an observational study and are associational in nature, they suggest that variability of blood pressure readings over several months</w:t>
      </w:r>
      <w:r w:rsidR="00C211C3" w:rsidRPr="000D0E1D">
        <w:rPr>
          <w:rFonts w:ascii="Arial" w:hAnsi="Arial" w:cs="Arial"/>
        </w:rPr>
        <w:t>, and possibly very-short-term</w:t>
      </w:r>
      <w:r w:rsidRPr="000D0E1D">
        <w:rPr>
          <w:rFonts w:ascii="Arial" w:hAnsi="Arial" w:cs="Arial"/>
        </w:rPr>
        <w:t>s</w:t>
      </w:r>
      <w:r w:rsidR="00C211C3" w:rsidRPr="000D0E1D">
        <w:rPr>
          <w:rFonts w:ascii="Arial" w:hAnsi="Arial" w:cs="Arial"/>
        </w:rPr>
        <w:t xml:space="preserve"> variability as well, s</w:t>
      </w:r>
      <w:r w:rsidRPr="000D0E1D">
        <w:rPr>
          <w:rFonts w:ascii="Arial" w:hAnsi="Arial" w:cs="Arial"/>
        </w:rPr>
        <w:t xml:space="preserve">hould receive increased attention as a potential predictor of increased </w:t>
      </w:r>
      <w:r w:rsidR="00FE1AE2" w:rsidRPr="000D0E1D">
        <w:rPr>
          <w:rFonts w:ascii="Arial" w:hAnsi="Arial" w:cs="Arial"/>
        </w:rPr>
        <w:t>CVD mortality</w:t>
      </w:r>
      <w:r w:rsidRPr="000D0E1D">
        <w:rPr>
          <w:rFonts w:ascii="Arial" w:hAnsi="Arial" w:cs="Arial"/>
        </w:rPr>
        <w:t xml:space="preserve"> risk. We also note that mean diastolic BP is found to have a highly significant negative link to all-cause mortality and to </w:t>
      </w:r>
      <w:r w:rsidR="00FA77E4" w:rsidRPr="000D0E1D">
        <w:rPr>
          <w:rFonts w:ascii="Arial" w:hAnsi="Arial" w:cs="Arial"/>
        </w:rPr>
        <w:t>CVD</w:t>
      </w:r>
      <w:r w:rsidRPr="000D0E1D">
        <w:rPr>
          <w:rFonts w:ascii="Arial" w:hAnsi="Arial" w:cs="Arial"/>
        </w:rPr>
        <w:t xml:space="preserve"> mortality. This effect disappears in the </w:t>
      </w:r>
      <w:r w:rsidR="00DD6776" w:rsidRPr="000D0E1D">
        <w:rPr>
          <w:rFonts w:ascii="Arial" w:hAnsi="Arial" w:cs="Arial"/>
        </w:rPr>
        <w:t>primary analytic sample that has Framingham risk scores</w:t>
      </w:r>
      <w:r w:rsidRPr="000D0E1D">
        <w:rPr>
          <w:rFonts w:ascii="Arial" w:hAnsi="Arial" w:cs="Arial"/>
        </w:rPr>
        <w:t>,</w:t>
      </w:r>
      <w:r w:rsidR="00F94A6D" w:rsidRPr="000D0E1D">
        <w:rPr>
          <w:rFonts w:ascii="Arial" w:hAnsi="Arial" w:cs="Arial"/>
        </w:rPr>
        <w:t xml:space="preserve"> perhaps because this subpopulation excludes the oldest subjects, which would be consistent</w:t>
      </w:r>
      <w:r w:rsidRPr="000D0E1D">
        <w:rPr>
          <w:rFonts w:ascii="Arial" w:hAnsi="Arial" w:cs="Arial"/>
        </w:rPr>
        <w:t xml:space="preserve"> with the </w:t>
      </w:r>
      <w:r w:rsidR="00EC4053">
        <w:rPr>
          <w:rFonts w:ascii="Arial" w:hAnsi="Arial" w:cs="Arial"/>
        </w:rPr>
        <w:t xml:space="preserve">effect </w:t>
      </w:r>
      <w:r w:rsidRPr="000D0E1D">
        <w:rPr>
          <w:rFonts w:ascii="Arial" w:hAnsi="Arial" w:cs="Arial"/>
        </w:rPr>
        <w:t>that higher diastolic BP is associated with increased survival in the elderly.</w:t>
      </w:r>
      <w:r w:rsidR="00EC4053">
        <w:rPr>
          <w:rFonts w:ascii="Arial" w:hAnsi="Arial" w:cs="Arial"/>
        </w:rPr>
        <w:fldChar w:fldCharType="begin"/>
      </w:r>
      <w:r w:rsidR="00E8750F">
        <w:rPr>
          <w:rFonts w:ascii="Arial" w:hAnsi="Arial" w:cs="Arial"/>
        </w:rPr>
        <w:instrText xml:space="preserve"> ADDIN ZOTERO_ITEM CSL_CITATION {"citationID":"annrwgqR","properties":{"formattedCitation":"\\super 30,31\\nosupersub{}","plainCitation":"30,31","noteIndex":0},"citationItems":[{"id":743,"uris":["http://zotero.org/users/5447380/items/5SZLLCD8"],"itemData":{"id":743,"type":"article-journal","container-title":"Br Med J (Clin Res Ed)","issue":"6626","note":"ISBN: 0267-0623\npublisher: British Medical Journal Publishing Group","page":"887-889","title":"Blood pressure and five year survival in the very old","volume":"296","author":[{"family":"Mattila","given":"Kari"},{"family":"Haavisto","given":"Matti"},{"family":"Rajala","given":"Sulo"},{"family":"Heikinheimo","given":"Rauno"}],"issued":{"date-parts":[["1988"]]}}},{"id":744,"uris":["http://zotero.org/users/5447380/items/VIGTZRW2"],"itemData":{"id":744,"type":"article-journal","container-title":"BMJ: British Medical Journal","issue":"6684","note":"publisher: BMJ Publishing Group","page":"1356","title":"Paradoxical survival of elderly men with high blood pressure.","volume":"298","author":[{"family":"Langer","given":"Robert D."},{"family":"Ganiats","given":"Theodore G."},{"family":"Barrett-Connor","given":"Elizabeth"}],"issued":{"date-parts":[["1989"]]}}}],"schema":"https://github.com/citation-style-language/schema/raw/master/csl-citation.json"}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30,31</w:t>
      </w:r>
      <w:r w:rsidR="00EC4053">
        <w:rPr>
          <w:rFonts w:ascii="Arial" w:hAnsi="Arial" w:cs="Arial"/>
        </w:rPr>
        <w:fldChar w:fldCharType="end"/>
      </w:r>
    </w:p>
    <w:p w14:paraId="1A71F476" w14:textId="06983BB5" w:rsidR="00D85B9C" w:rsidRPr="000D0E1D" w:rsidRDefault="003A5032" w:rsidP="00E11180">
      <w:pPr>
        <w:spacing w:line="480" w:lineRule="auto"/>
        <w:rPr>
          <w:rFonts w:ascii="Arial" w:hAnsi="Arial" w:cs="Arial"/>
        </w:rPr>
      </w:pPr>
      <w:r w:rsidRPr="000D0E1D">
        <w:rPr>
          <w:rFonts w:ascii="Arial" w:hAnsi="Arial" w:cs="Arial"/>
        </w:rPr>
        <w:t xml:space="preserve">When the coefficients of the fitted models, the effect sizes, are </w:t>
      </w:r>
      <w:r w:rsidR="00911EAC" w:rsidRPr="000D0E1D">
        <w:rPr>
          <w:rFonts w:ascii="Arial" w:hAnsi="Arial" w:cs="Arial"/>
        </w:rPr>
        <w:t>scaled</w:t>
      </w:r>
      <w:r w:rsidRPr="000D0E1D">
        <w:rPr>
          <w:rFonts w:ascii="Arial" w:hAnsi="Arial" w:cs="Arial"/>
        </w:rPr>
        <w:t xml:space="preserve"> </w:t>
      </w:r>
      <w:r w:rsidR="000260B5" w:rsidRPr="000D0E1D">
        <w:rPr>
          <w:rFonts w:ascii="Arial" w:hAnsi="Arial" w:cs="Arial"/>
        </w:rPr>
        <w:t xml:space="preserve">by the covariate standard deviation, we </w:t>
      </w:r>
      <w:r w:rsidR="00B76027" w:rsidRPr="000D0E1D">
        <w:rPr>
          <w:rFonts w:ascii="Arial" w:hAnsi="Arial" w:cs="Arial"/>
        </w:rPr>
        <w:t>see the</w:t>
      </w:r>
      <w:r w:rsidR="00F7644B" w:rsidRPr="000D0E1D">
        <w:rPr>
          <w:rFonts w:ascii="Arial" w:hAnsi="Arial" w:cs="Arial"/>
        </w:rPr>
        <w:t xml:space="preserve"> </w:t>
      </w:r>
      <w:r w:rsidR="00012A50" w:rsidRPr="000D0E1D">
        <w:rPr>
          <w:rFonts w:ascii="Arial" w:hAnsi="Arial" w:cs="Arial"/>
        </w:rPr>
        <w:t xml:space="preserve">effect </w:t>
      </w:r>
      <w:r w:rsidR="00796149" w:rsidRPr="000D0E1D">
        <w:rPr>
          <w:rFonts w:ascii="Arial" w:hAnsi="Arial" w:cs="Arial"/>
        </w:rPr>
        <w:t xml:space="preserve">of systolic mean is about </w:t>
      </w:r>
      <w:r w:rsidR="00C64517" w:rsidRPr="000D0E1D">
        <w:rPr>
          <w:rFonts w:ascii="Arial" w:hAnsi="Arial" w:cs="Arial"/>
        </w:rPr>
        <w:t xml:space="preserve">three times as large as that of the </w:t>
      </w:r>
      <w:proofErr w:type="spellStart"/>
      <w:r w:rsidR="00241EFA" w:rsidRPr="000D0E1D">
        <w:rPr>
          <w:rFonts w:ascii="Arial" w:hAnsi="Arial" w:cs="Arial"/>
        </w:rPr>
        <w:t>intervisit</w:t>
      </w:r>
      <w:proofErr w:type="spellEnd"/>
      <w:r w:rsidR="00241EFA" w:rsidRPr="000D0E1D">
        <w:rPr>
          <w:rFonts w:ascii="Arial" w:hAnsi="Arial" w:cs="Arial"/>
        </w:rPr>
        <w:t xml:space="preserve"> difference</w:t>
      </w:r>
      <w:r w:rsidR="00A80A23" w:rsidRPr="000D0E1D">
        <w:rPr>
          <w:rFonts w:ascii="Arial" w:hAnsi="Arial" w:cs="Arial"/>
        </w:rPr>
        <w:t xml:space="preserve"> </w:t>
      </w:r>
      <w:r w:rsidR="00911EAC" w:rsidRPr="000D0E1D">
        <w:rPr>
          <w:rFonts w:ascii="Arial" w:hAnsi="Arial" w:cs="Arial"/>
        </w:rPr>
        <w:t>–</w:t>
      </w:r>
      <w:r w:rsidR="00A80A23" w:rsidRPr="000D0E1D">
        <w:rPr>
          <w:rFonts w:ascii="Arial" w:hAnsi="Arial" w:cs="Arial"/>
        </w:rPr>
        <w:t xml:space="preserve"> </w:t>
      </w:r>
      <w:r w:rsidR="00911EAC" w:rsidRPr="000D0E1D">
        <w:rPr>
          <w:rFonts w:ascii="Arial" w:hAnsi="Arial" w:cs="Arial"/>
        </w:rPr>
        <w:t>about 0.3</w:t>
      </w:r>
      <w:r w:rsidR="00DA2D1E" w:rsidRPr="000D0E1D">
        <w:rPr>
          <w:rFonts w:ascii="Arial" w:hAnsi="Arial" w:cs="Arial"/>
        </w:rPr>
        <w:t>3 vs 0.1</w:t>
      </w:r>
      <w:r w:rsidR="00133F4E" w:rsidRPr="000D0E1D">
        <w:rPr>
          <w:rFonts w:ascii="Arial" w:hAnsi="Arial" w:cs="Arial"/>
        </w:rPr>
        <w:t xml:space="preserve">2 for CVD mortality, </w:t>
      </w:r>
      <w:r w:rsidR="00C94875" w:rsidRPr="000D0E1D">
        <w:rPr>
          <w:rFonts w:ascii="Arial" w:hAnsi="Arial" w:cs="Arial"/>
        </w:rPr>
        <w:t>and 0.20 vs 0.07 for all-cause mortality</w:t>
      </w:r>
      <w:r w:rsidR="00C64517" w:rsidRPr="000D0E1D">
        <w:rPr>
          <w:rFonts w:ascii="Arial" w:hAnsi="Arial" w:cs="Arial"/>
        </w:rPr>
        <w:t>.</w:t>
      </w:r>
      <w:r w:rsidR="00A15AC7" w:rsidRPr="000D0E1D">
        <w:rPr>
          <w:rFonts w:ascii="Arial" w:hAnsi="Arial" w:cs="Arial"/>
        </w:rPr>
        <w:t xml:space="preserve"> The </w:t>
      </w:r>
      <w:r w:rsidR="00463AB0" w:rsidRPr="000D0E1D">
        <w:rPr>
          <w:rFonts w:ascii="Arial" w:hAnsi="Arial" w:cs="Arial"/>
        </w:rPr>
        <w:t xml:space="preserve">association between </w:t>
      </w:r>
      <w:r w:rsidR="007C27CB" w:rsidRPr="000D0E1D">
        <w:rPr>
          <w:rFonts w:ascii="Arial" w:hAnsi="Arial" w:cs="Arial"/>
        </w:rPr>
        <w:t xml:space="preserve">mortality and </w:t>
      </w:r>
      <w:proofErr w:type="spellStart"/>
      <w:r w:rsidR="00463AB0" w:rsidRPr="000D0E1D">
        <w:rPr>
          <w:rFonts w:ascii="Arial" w:hAnsi="Arial" w:cs="Arial"/>
        </w:rPr>
        <w:t>intervisit</w:t>
      </w:r>
      <w:proofErr w:type="spellEnd"/>
      <w:r w:rsidR="00463AB0" w:rsidRPr="000D0E1D">
        <w:rPr>
          <w:rFonts w:ascii="Arial" w:hAnsi="Arial" w:cs="Arial"/>
        </w:rPr>
        <w:t xml:space="preserve"> variability is of very similar strength</w:t>
      </w:r>
      <w:r w:rsidR="007C27CB" w:rsidRPr="000D0E1D">
        <w:rPr>
          <w:rFonts w:ascii="Arial" w:hAnsi="Arial" w:cs="Arial"/>
        </w:rPr>
        <w:t xml:space="preserve"> </w:t>
      </w:r>
      <w:r w:rsidR="008C219A" w:rsidRPr="000D0E1D">
        <w:rPr>
          <w:rFonts w:ascii="Arial" w:hAnsi="Arial" w:cs="Arial"/>
        </w:rPr>
        <w:t>between systolic and diastolic blood pressure.</w:t>
      </w:r>
    </w:p>
    <w:p w14:paraId="0000003D" w14:textId="6F755115" w:rsidR="001C3A7A" w:rsidRPr="000D0E1D" w:rsidRDefault="009D41CA" w:rsidP="00E11180">
      <w:pPr>
        <w:spacing w:line="480" w:lineRule="auto"/>
        <w:rPr>
          <w:rFonts w:ascii="Arial" w:hAnsi="Arial" w:cs="Arial"/>
        </w:rPr>
      </w:pPr>
      <w:r w:rsidRPr="000D0E1D">
        <w:rPr>
          <w:rFonts w:ascii="Arial" w:hAnsi="Arial" w:cs="Arial"/>
        </w:rPr>
        <w:t xml:space="preserve">Some of our findings appear to disagree with </w:t>
      </w:r>
      <w:r w:rsidR="00EC4053">
        <w:rPr>
          <w:rFonts w:ascii="Arial" w:hAnsi="Arial" w:cs="Arial"/>
        </w:rPr>
        <w:t>prior work</w:t>
      </w:r>
      <w:r w:rsidRPr="000D0E1D">
        <w:rPr>
          <w:rFonts w:ascii="Arial" w:hAnsi="Arial" w:cs="Arial"/>
        </w:rPr>
        <w:t xml:space="preserve"> that also examined blood pressure variability using NHANES data</w:t>
      </w:r>
      <w:r w:rsidR="00EC4053">
        <w:rPr>
          <w:rFonts w:ascii="Arial" w:hAnsi="Arial" w:cs="Arial"/>
        </w:rPr>
        <w:fldChar w:fldCharType="begin"/>
      </w:r>
      <w:r w:rsidR="00E8750F">
        <w:rPr>
          <w:rFonts w:ascii="Arial" w:hAnsi="Arial" w:cs="Arial"/>
        </w:rPr>
        <w:instrText xml:space="preserve"> ADDIN ZOTERO_ITEM CSL_CITATION {"citationID":"umxnEz86","properties":{"formattedCitation":"\\super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11</w:t>
      </w:r>
      <w:r w:rsidR="00EC4053">
        <w:rPr>
          <w:rFonts w:ascii="Arial" w:hAnsi="Arial" w:cs="Arial"/>
        </w:rPr>
        <w:fldChar w:fldCharType="end"/>
      </w:r>
      <w:r w:rsidRPr="000D0E1D">
        <w:rPr>
          <w:rFonts w:ascii="Arial" w:hAnsi="Arial" w:cs="Arial"/>
        </w:rPr>
        <w:t xml:space="preserve">. </w:t>
      </w:r>
      <w:del w:id="137" w:author="David Steinsaltz" w:date="2023-06-29T13:53:00Z">
        <w:r w:rsidRPr="000D0E1D" w:rsidDel="004370E8">
          <w:rPr>
            <w:rFonts w:ascii="Arial" w:hAnsi="Arial" w:cs="Arial"/>
          </w:rPr>
          <w:delText>In this case, the prior study looked largely at</w:delText>
        </w:r>
      </w:del>
      <w:ins w:id="138" w:author="David Steinsaltz" w:date="2023-06-29T13:53:00Z">
        <w:r w:rsidR="004370E8">
          <w:rPr>
            <w:rFonts w:ascii="Arial" w:hAnsi="Arial" w:cs="Arial"/>
          </w:rPr>
          <w:t xml:space="preserve">This prior study </w:t>
        </w:r>
        <w:r w:rsidR="004370E8">
          <w:rPr>
            <w:rFonts w:ascii="Arial" w:hAnsi="Arial" w:cs="Arial"/>
          </w:rPr>
          <w:lastRenderedPageBreak/>
          <w:t>focused on</w:t>
        </w:r>
      </w:ins>
      <w:r w:rsidRPr="000D0E1D">
        <w:rPr>
          <w:rFonts w:ascii="Arial" w:hAnsi="Arial" w:cs="Arial"/>
        </w:rPr>
        <w:t xml:space="preserve"> different parts of the data, and thus interpreting these findings in light of the current analysis can </w:t>
      </w:r>
      <w:del w:id="139" w:author="David Steinsaltz" w:date="2023-06-29T13:54:00Z">
        <w:r w:rsidRPr="000D0E1D" w:rsidDel="002151DA">
          <w:rPr>
            <w:rFonts w:ascii="Arial" w:hAnsi="Arial" w:cs="Arial"/>
          </w:rPr>
          <w:delText>help to inform a better</w:delText>
        </w:r>
      </w:del>
      <w:ins w:id="140" w:author="David Steinsaltz" w:date="2023-06-29T13:54:00Z">
        <w:r w:rsidR="002151DA">
          <w:rPr>
            <w:rFonts w:ascii="Arial" w:hAnsi="Arial" w:cs="Arial"/>
          </w:rPr>
          <w:t>improve our</w:t>
        </w:r>
      </w:ins>
      <w:r w:rsidRPr="000D0E1D">
        <w:rPr>
          <w:rFonts w:ascii="Arial" w:hAnsi="Arial" w:cs="Arial"/>
        </w:rPr>
        <w:t xml:space="preserve"> understanding of the relationships between different types of blood pressure variability and cardiovascular mortality. The disagreements are only </w:t>
      </w:r>
      <w:del w:id="141" w:author="David Steinsaltz" w:date="2023-06-12T15:23:00Z">
        <w:r w:rsidRPr="000D0E1D" w:rsidDel="00564A52">
          <w:rPr>
            <w:rFonts w:ascii="Arial" w:hAnsi="Arial" w:cs="Arial"/>
          </w:rPr>
          <w:delText>secondarily</w:delText>
        </w:r>
      </w:del>
      <w:ins w:id="142" w:author="David Steinsaltz" w:date="2023-06-12T15:23:00Z">
        <w:r w:rsidR="00564A52">
          <w:rPr>
            <w:rFonts w:ascii="Arial" w:hAnsi="Arial" w:cs="Arial"/>
          </w:rPr>
          <w:t>indirectly</w:t>
        </w:r>
      </w:ins>
      <w:r w:rsidRPr="000D0E1D">
        <w:rPr>
          <w:rFonts w:ascii="Arial" w:hAnsi="Arial" w:cs="Arial"/>
        </w:rPr>
        <w:t xml:space="preserve"> due to the differences in statistical methodology. One difference in our findings is that we find a </w:t>
      </w:r>
      <w:r w:rsidR="001352CB" w:rsidRPr="000D0E1D">
        <w:rPr>
          <w:rFonts w:ascii="Arial" w:hAnsi="Arial" w:cs="Arial"/>
        </w:rPr>
        <w:t xml:space="preserve">highly </w:t>
      </w:r>
      <w:r w:rsidRPr="000D0E1D">
        <w:rPr>
          <w:rFonts w:ascii="Arial" w:hAnsi="Arial" w:cs="Arial"/>
        </w:rPr>
        <w:t xml:space="preserve">significant positive effect of inter-visit variability, both systolic and diastolic, on both </w:t>
      </w:r>
      <w:r w:rsidR="00D20FC8" w:rsidRPr="000D0E1D">
        <w:rPr>
          <w:rFonts w:ascii="Arial" w:hAnsi="Arial" w:cs="Arial"/>
        </w:rPr>
        <w:t>CVD</w:t>
      </w:r>
      <w:r w:rsidRPr="000D0E1D">
        <w:rPr>
          <w:rFonts w:ascii="Arial" w:hAnsi="Arial" w:cs="Arial"/>
        </w:rPr>
        <w:t xml:space="preserve"> and all-cause mortality. </w:t>
      </w:r>
      <w:r w:rsidR="00EC4053">
        <w:rPr>
          <w:rFonts w:ascii="Arial" w:hAnsi="Arial" w:cs="Arial"/>
        </w:rPr>
        <w:t>They</w:t>
      </w:r>
      <w:r w:rsidRPr="000D0E1D">
        <w:rPr>
          <w:rFonts w:ascii="Arial" w:hAnsi="Arial" w:cs="Arial"/>
        </w:rPr>
        <w:t xml:space="preserve"> found no significant effect of diastolic inter-visit variability. The most likely explanation for this is that </w:t>
      </w:r>
      <w:r w:rsidR="00EC4053">
        <w:rPr>
          <w:rFonts w:ascii="Arial" w:hAnsi="Arial" w:cs="Arial"/>
        </w:rPr>
        <w:t>this prior work</w:t>
      </w:r>
      <w:r w:rsidRPr="000D0E1D">
        <w:rPr>
          <w:rFonts w:ascii="Arial" w:hAnsi="Arial" w:cs="Arial"/>
        </w:rPr>
        <w:t xml:space="preserve"> used a different measure of inter-visit variability, based on multiple clinic measurements. This creates a less noisy proxy for LT variability, but drastically reduces the sample size. Instead of the nearly 16,000 subjects included in our analysis (and included</w:t>
      </w:r>
      <w:r w:rsidR="00EC4053">
        <w:rPr>
          <w:rFonts w:ascii="Arial" w:hAnsi="Arial" w:cs="Arial"/>
        </w:rPr>
        <w:t xml:space="preserve"> </w:t>
      </w:r>
      <w:r w:rsidRPr="000D0E1D">
        <w:rPr>
          <w:rFonts w:ascii="Arial" w:hAnsi="Arial" w:cs="Arial"/>
        </w:rPr>
        <w:t xml:space="preserve">in </w:t>
      </w:r>
      <w:r w:rsidR="00EC4053">
        <w:rPr>
          <w:rFonts w:ascii="Arial" w:hAnsi="Arial" w:cs="Arial"/>
        </w:rPr>
        <w:t xml:space="preserve">subsequent </w:t>
      </w:r>
      <w:r w:rsidRPr="000D0E1D">
        <w:rPr>
          <w:rFonts w:ascii="Arial" w:hAnsi="Arial" w:cs="Arial"/>
        </w:rPr>
        <w:t>analysis of within-visit variability</w:t>
      </w:r>
      <w:r w:rsidR="00EC4053">
        <w:rPr>
          <w:rFonts w:ascii="Arial" w:hAnsi="Arial" w:cs="Arial"/>
        </w:rPr>
        <w:fldChar w:fldCharType="begin"/>
      </w:r>
      <w:r w:rsidR="00E8750F">
        <w:rPr>
          <w:rFonts w:ascii="Arial" w:hAnsi="Arial" w:cs="Arial"/>
        </w:rPr>
        <w:instrText xml:space="preserve"> ADDIN ZOTERO_ITEM CSL_CITATION {"citationID":"G9UcSuCM","properties":{"formattedCitation":"\\super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sidR="00EC4053">
        <w:rPr>
          <w:rFonts w:ascii="Arial" w:hAnsi="Arial" w:cs="Arial"/>
        </w:rPr>
        <w:fldChar w:fldCharType="separate"/>
      </w:r>
      <w:r w:rsidR="00E8750F" w:rsidRPr="00E8750F">
        <w:rPr>
          <w:rFonts w:ascii="Arial" w:hAnsi="Arial" w:cs="Arial"/>
          <w:vertAlign w:val="superscript"/>
        </w:rPr>
        <w:t>19</w:t>
      </w:r>
      <w:r w:rsidR="00EC4053">
        <w:rPr>
          <w:rFonts w:ascii="Arial" w:hAnsi="Arial" w:cs="Arial"/>
        </w:rPr>
        <w:fldChar w:fldCharType="end"/>
      </w:r>
      <w:r w:rsidRPr="000D0E1D">
        <w:rPr>
          <w:rFonts w:ascii="Arial" w:hAnsi="Arial" w:cs="Arial"/>
        </w:rPr>
        <w:t xml:space="preserve">), </w:t>
      </w:r>
      <w:ins w:id="143" w:author="David Steinsaltz" w:date="2023-06-29T13:55:00Z">
        <w:r w:rsidR="00D55D43">
          <w:rPr>
            <w:rFonts w:ascii="Arial" w:hAnsi="Arial" w:cs="Arial"/>
          </w:rPr>
          <w:t xml:space="preserve">they could only </w:t>
        </w:r>
        <w:r w:rsidR="00E14793">
          <w:rPr>
            <w:rFonts w:ascii="Arial" w:hAnsi="Arial" w:cs="Arial"/>
          </w:rPr>
          <w:t xml:space="preserve">consider </w:t>
        </w:r>
      </w:ins>
      <w:del w:id="144" w:author="David Steinsaltz" w:date="2023-06-29T13:55:00Z">
        <w:r w:rsidRPr="000D0E1D" w:rsidDel="00E14793">
          <w:rPr>
            <w:rFonts w:ascii="Arial" w:hAnsi="Arial" w:cs="Arial"/>
          </w:rPr>
          <w:delText>there were fewer than</w:delText>
        </w:r>
      </w:del>
      <w:ins w:id="145" w:author="David Steinsaltz" w:date="2023-06-29T13:55:00Z">
        <w:r w:rsidR="00E14793">
          <w:rPr>
            <w:rFonts w:ascii="Arial" w:hAnsi="Arial" w:cs="Arial"/>
          </w:rPr>
          <w:t>fewer than</w:t>
        </w:r>
      </w:ins>
      <w:r w:rsidRPr="000D0E1D">
        <w:rPr>
          <w:rFonts w:ascii="Arial" w:hAnsi="Arial" w:cs="Arial"/>
        </w:rPr>
        <w:t xml:space="preserve"> 1000 subjects</w:t>
      </w:r>
      <w:ins w:id="146" w:author="David Steinsaltz" w:date="2023-06-29T13:55:00Z">
        <w:r w:rsidR="00E14793">
          <w:rPr>
            <w:rFonts w:ascii="Arial" w:hAnsi="Arial" w:cs="Arial"/>
          </w:rPr>
          <w:t>, those</w:t>
        </w:r>
      </w:ins>
      <w:r w:rsidRPr="000D0E1D">
        <w:rPr>
          <w:rFonts w:ascii="Arial" w:hAnsi="Arial" w:cs="Arial"/>
        </w:rPr>
        <w:t xml:space="preserve"> who had three sets of clinic measurements.</w:t>
      </w:r>
    </w:p>
    <w:p w14:paraId="654647BD" w14:textId="4EEFA27F" w:rsidR="001C4775" w:rsidRDefault="00E71889" w:rsidP="00E11180">
      <w:pPr>
        <w:spacing w:line="480" w:lineRule="auto"/>
        <w:rPr>
          <w:ins w:id="147" w:author="David Steinsaltz" w:date="2023-06-29T13:56:00Z"/>
          <w:rFonts w:ascii="Arial" w:hAnsi="Arial" w:cs="Arial"/>
        </w:rPr>
      </w:pPr>
      <w:r w:rsidRPr="000D0E1D">
        <w:rPr>
          <w:rFonts w:ascii="Arial" w:hAnsi="Arial" w:cs="Arial"/>
        </w:rPr>
        <w:t xml:space="preserve">NHANES </w:t>
      </w:r>
      <w:r w:rsidR="00CE3463" w:rsidRPr="000D0E1D">
        <w:rPr>
          <w:rFonts w:ascii="Arial" w:hAnsi="Arial" w:cs="Arial"/>
        </w:rPr>
        <w:t xml:space="preserve">has a complex sampling design, including oversampling of </w:t>
      </w:r>
      <w:r w:rsidR="008C613A" w:rsidRPr="000D0E1D">
        <w:rPr>
          <w:rFonts w:ascii="Arial" w:hAnsi="Arial" w:cs="Arial"/>
        </w:rPr>
        <w:t xml:space="preserve">various population groups. Thus, the effect sizes estimated here </w:t>
      </w:r>
      <w:r w:rsidR="0044107C" w:rsidRPr="000D0E1D">
        <w:rPr>
          <w:rFonts w:ascii="Arial" w:hAnsi="Arial" w:cs="Arial"/>
        </w:rPr>
        <w:t xml:space="preserve">cannot be expected to reflect exactly the effect sizes that </w:t>
      </w:r>
      <w:r w:rsidR="00417C79" w:rsidRPr="000D0E1D">
        <w:rPr>
          <w:rFonts w:ascii="Arial" w:hAnsi="Arial" w:cs="Arial"/>
        </w:rPr>
        <w:t>prevail</w:t>
      </w:r>
      <w:r w:rsidR="00C10E1D" w:rsidRPr="000D0E1D">
        <w:rPr>
          <w:rFonts w:ascii="Arial" w:hAnsi="Arial" w:cs="Arial"/>
        </w:rPr>
        <w:t xml:space="preserve"> in the whole population</w:t>
      </w:r>
      <w:r w:rsidR="00CF02CF" w:rsidRPr="000D0E1D">
        <w:rPr>
          <w:rFonts w:ascii="Arial" w:hAnsi="Arial" w:cs="Arial"/>
        </w:rPr>
        <w:t xml:space="preserve">. Correction of Bayesian </w:t>
      </w:r>
      <w:r w:rsidR="000D67F5" w:rsidRPr="000D0E1D">
        <w:rPr>
          <w:rFonts w:ascii="Arial" w:hAnsi="Arial" w:cs="Arial"/>
        </w:rPr>
        <w:t>hierarchical models for study design is a</w:t>
      </w:r>
      <w:r w:rsidR="00F444F5" w:rsidRPr="000D0E1D">
        <w:rPr>
          <w:rFonts w:ascii="Arial" w:hAnsi="Arial" w:cs="Arial"/>
        </w:rPr>
        <w:t xml:space="preserve"> still underexplored problem in statistics</w:t>
      </w:r>
      <w:r w:rsidR="00E95C49" w:rsidRPr="000D0E1D">
        <w:rPr>
          <w:rFonts w:ascii="Arial" w:hAnsi="Arial" w:cs="Arial"/>
        </w:rPr>
        <w:t xml:space="preserve">, and </w:t>
      </w:r>
      <w:r w:rsidR="00170F6B" w:rsidRPr="000D0E1D">
        <w:rPr>
          <w:rFonts w:ascii="Arial" w:hAnsi="Arial" w:cs="Arial"/>
        </w:rPr>
        <w:t>we hope to improve our estimates in this direction in a future work.</w:t>
      </w:r>
    </w:p>
    <w:p w14:paraId="114CDC78" w14:textId="507A2BA3" w:rsidR="00875482" w:rsidRPr="00984AF8" w:rsidRDefault="00875482" w:rsidP="00E11180">
      <w:pPr>
        <w:spacing w:line="480" w:lineRule="auto"/>
        <w:rPr>
          <w:rFonts w:ascii="Arial" w:hAnsi="Arial" w:cs="Arial"/>
          <w:lang w:val="en-GB"/>
          <w:rPrChange w:id="148" w:author="David Steinsaltz" w:date="2023-06-29T13:57:00Z">
            <w:rPr>
              <w:rFonts w:ascii="Arial" w:hAnsi="Arial" w:cs="Arial"/>
            </w:rPr>
          </w:rPrChange>
        </w:rPr>
      </w:pPr>
      <w:ins w:id="149" w:author="David Steinsaltz" w:date="2023-06-29T13:56:00Z">
        <w:r>
          <w:rPr>
            <w:rFonts w:ascii="Arial" w:hAnsi="Arial" w:cs="Arial"/>
          </w:rPr>
          <w:t>We have not interrogated the causal implications of this result.</w:t>
        </w:r>
        <w:r w:rsidR="00AC4D71">
          <w:rPr>
            <w:rFonts w:ascii="Arial" w:hAnsi="Arial" w:cs="Arial"/>
          </w:rPr>
          <w:t xml:space="preserve"> It is not impossib</w:t>
        </w:r>
      </w:ins>
      <w:ins w:id="150" w:author="David Steinsaltz" w:date="2023-06-29T13:57:00Z">
        <w:r w:rsidR="00AC4D71">
          <w:rPr>
            <w:rFonts w:ascii="Arial" w:hAnsi="Arial" w:cs="Arial"/>
          </w:rPr>
          <w:t xml:space="preserve">le that what we measure here as </w:t>
        </w:r>
        <w:r w:rsidR="00984AF8">
          <w:rPr>
            <w:rFonts w:ascii="Arial" w:hAnsi="Arial" w:cs="Arial"/>
            <w:lang w:val="en-GB"/>
          </w:rPr>
          <w:t>“medium-term variation” is actually a proxy for something else, either unmeasured</w:t>
        </w:r>
        <w:r w:rsidR="00DC0848">
          <w:rPr>
            <w:rFonts w:ascii="Arial" w:hAnsi="Arial" w:cs="Arial"/>
            <w:lang w:val="en-GB"/>
          </w:rPr>
          <w:t xml:space="preserve">, or </w:t>
        </w:r>
      </w:ins>
      <w:ins w:id="151" w:author="David Steinsaltz" w:date="2023-06-29T13:58:00Z">
        <w:r w:rsidR="00DC0848">
          <w:rPr>
            <w:rFonts w:ascii="Arial" w:hAnsi="Arial" w:cs="Arial"/>
            <w:lang w:val="en-GB"/>
          </w:rPr>
          <w:t xml:space="preserve">buried in the many covariates that we have not considered. </w:t>
        </w:r>
        <w:r w:rsidR="00D326E9">
          <w:rPr>
            <w:rFonts w:ascii="Arial" w:hAnsi="Arial" w:cs="Arial"/>
            <w:lang w:val="en-GB"/>
          </w:rPr>
          <w:t>We point out that the statistical analysis is stratified by sex and ethnicity, and im</w:t>
        </w:r>
      </w:ins>
      <w:ins w:id="152" w:author="David Steinsaltz" w:date="2023-06-29T13:59:00Z">
        <w:r w:rsidR="00D326E9">
          <w:rPr>
            <w:rFonts w:ascii="Arial" w:hAnsi="Arial" w:cs="Arial"/>
            <w:lang w:val="en-GB"/>
          </w:rPr>
          <w:t xml:space="preserve">plicitly by age, so </w:t>
        </w:r>
        <w:r w:rsidR="00B058E9">
          <w:rPr>
            <w:rFonts w:ascii="Arial" w:hAnsi="Arial" w:cs="Arial"/>
            <w:lang w:val="en-GB"/>
          </w:rPr>
          <w:t xml:space="preserve">the hidden factor cannot be as simple as that. </w:t>
        </w:r>
        <w:r w:rsidR="00F64805">
          <w:rPr>
            <w:rFonts w:ascii="Arial" w:hAnsi="Arial" w:cs="Arial"/>
            <w:lang w:val="en-GB"/>
          </w:rPr>
          <w:t>Even if this were to be the case, what we have found is that there does seem to b</w:t>
        </w:r>
      </w:ins>
      <w:ins w:id="153" w:author="David Steinsaltz" w:date="2023-06-29T14:00:00Z">
        <w:r w:rsidR="00F64805">
          <w:rPr>
            <w:rFonts w:ascii="Arial" w:hAnsi="Arial" w:cs="Arial"/>
            <w:lang w:val="en-GB"/>
          </w:rPr>
          <w:t xml:space="preserve">e a </w:t>
        </w:r>
        <w:r w:rsidR="00E51562">
          <w:rPr>
            <w:rFonts w:ascii="Arial" w:hAnsi="Arial" w:cs="Arial"/>
            <w:lang w:val="en-GB"/>
          </w:rPr>
          <w:t>factor with significant predict</w:t>
        </w:r>
        <w:r w:rsidR="00D10689">
          <w:rPr>
            <w:rFonts w:ascii="Arial" w:hAnsi="Arial" w:cs="Arial"/>
            <w:lang w:val="en-GB"/>
          </w:rPr>
          <w:t>ive value for cardiovascular mortality</w:t>
        </w:r>
      </w:ins>
      <w:ins w:id="154" w:author="David Steinsaltz" w:date="2023-06-29T14:01:00Z">
        <w:r w:rsidR="00D10689">
          <w:rPr>
            <w:rFonts w:ascii="Arial" w:hAnsi="Arial" w:cs="Arial"/>
            <w:lang w:val="en-GB"/>
          </w:rPr>
          <w:t xml:space="preserve">, that this factor </w:t>
        </w:r>
      </w:ins>
      <w:ins w:id="155" w:author="David Steinsaltz" w:date="2023-06-29T14:02:00Z">
        <w:r w:rsidR="006D1E4A">
          <w:rPr>
            <w:rFonts w:ascii="Arial" w:hAnsi="Arial" w:cs="Arial"/>
            <w:lang w:val="en-GB"/>
          </w:rPr>
          <w:t xml:space="preserve">may </w:t>
        </w:r>
        <w:r w:rsidR="00964249">
          <w:rPr>
            <w:rFonts w:ascii="Arial" w:hAnsi="Arial" w:cs="Arial"/>
            <w:lang w:val="en-GB"/>
          </w:rPr>
          <w:t xml:space="preserve">or may not </w:t>
        </w:r>
        <w:r w:rsidR="006D1E4A">
          <w:rPr>
            <w:rFonts w:ascii="Arial" w:hAnsi="Arial" w:cs="Arial"/>
            <w:lang w:val="en-GB"/>
          </w:rPr>
          <w:t xml:space="preserve">be </w:t>
        </w:r>
      </w:ins>
      <w:ins w:id="156" w:author="David Steinsaltz" w:date="2023-06-29T14:01:00Z">
        <w:r w:rsidR="006D1E4A">
          <w:rPr>
            <w:rFonts w:ascii="Arial" w:hAnsi="Arial" w:cs="Arial"/>
            <w:lang w:val="en-GB"/>
          </w:rPr>
          <w:t>inter-visit BP variability</w:t>
        </w:r>
      </w:ins>
      <w:ins w:id="157" w:author="David Steinsaltz" w:date="2023-06-29T14:02:00Z">
        <w:r w:rsidR="00964249">
          <w:rPr>
            <w:rFonts w:ascii="Arial" w:hAnsi="Arial" w:cs="Arial"/>
            <w:lang w:val="en-GB"/>
          </w:rPr>
          <w:t xml:space="preserve"> itself, but that it may </w:t>
        </w:r>
        <w:r w:rsidR="00D95BE0">
          <w:rPr>
            <w:rFonts w:ascii="Arial" w:hAnsi="Arial" w:cs="Arial"/>
            <w:lang w:val="en-GB"/>
          </w:rPr>
          <w:t xml:space="preserve">in any case </w:t>
        </w:r>
        <w:r w:rsidR="00964249">
          <w:rPr>
            <w:rFonts w:ascii="Arial" w:hAnsi="Arial" w:cs="Arial"/>
            <w:lang w:val="en-GB"/>
          </w:rPr>
          <w:t>be determined</w:t>
        </w:r>
        <w:r w:rsidR="00D95BE0">
          <w:rPr>
            <w:rFonts w:ascii="Arial" w:hAnsi="Arial" w:cs="Arial"/>
            <w:lang w:val="en-GB"/>
          </w:rPr>
          <w:t xml:space="preserve"> by its association with inter-vis</w:t>
        </w:r>
      </w:ins>
      <w:ins w:id="158" w:author="David Steinsaltz" w:date="2023-06-29T14:03:00Z">
        <w:r w:rsidR="00D95BE0">
          <w:rPr>
            <w:rFonts w:ascii="Arial" w:hAnsi="Arial" w:cs="Arial"/>
            <w:lang w:val="en-GB"/>
          </w:rPr>
          <w:t>it variability.</w:t>
        </w:r>
      </w:ins>
    </w:p>
    <w:p w14:paraId="0000003E" w14:textId="77777777" w:rsidR="001C3A7A" w:rsidRPr="000D0E1D" w:rsidRDefault="001C3A7A">
      <w:pPr>
        <w:rPr>
          <w:rFonts w:ascii="Arial" w:hAnsi="Arial" w:cs="Arial"/>
        </w:rPr>
      </w:pPr>
    </w:p>
    <w:p w14:paraId="0000003F" w14:textId="6976B374" w:rsidR="00755104" w:rsidRDefault="00755104">
      <w:pPr>
        <w:rPr>
          <w:rFonts w:ascii="Arial" w:hAnsi="Arial" w:cs="Arial"/>
          <w:color w:val="000000"/>
        </w:rPr>
      </w:pPr>
      <w:r>
        <w:rPr>
          <w:rFonts w:ascii="Arial" w:hAnsi="Arial" w:cs="Arial"/>
          <w:color w:val="000000"/>
        </w:rPr>
        <w:br w:type="page"/>
      </w:r>
    </w:p>
    <w:p w14:paraId="0142A3CF" w14:textId="0E79345D" w:rsidR="00755104" w:rsidRPr="00755104" w:rsidRDefault="00755104">
      <w:pPr>
        <w:rPr>
          <w:rFonts w:ascii="Arial" w:hAnsi="Arial" w:cs="Arial"/>
          <w:color w:val="000000"/>
        </w:rPr>
      </w:pPr>
      <w:r>
        <w:rPr>
          <w:rFonts w:ascii="Arial" w:hAnsi="Arial" w:cs="Arial"/>
          <w:b/>
          <w:bCs/>
          <w:color w:val="000000"/>
        </w:rPr>
        <w:lastRenderedPageBreak/>
        <w:t>References</w:t>
      </w:r>
    </w:p>
    <w:p w14:paraId="235B54B2" w14:textId="77777777" w:rsidR="00755104" w:rsidRPr="00755104" w:rsidRDefault="00755104" w:rsidP="00755104">
      <w:pPr>
        <w:pStyle w:val="Bibliography"/>
        <w:rPr>
          <w:rFonts w:ascii="Arial" w:hAnsi="Arial" w:cs="Arial"/>
          <w:color w:val="000000"/>
        </w:rPr>
      </w:pPr>
      <w:r>
        <w:fldChar w:fldCharType="begin"/>
      </w:r>
      <w:r>
        <w:instrText xml:space="preserve"> ADDIN ZOTERO_BIBL {"uncited":[],"omitted":[],"custom":[]} CSL_BIBLIOGRAPHY </w:instrText>
      </w:r>
      <w:r>
        <w:fldChar w:fldCharType="separate"/>
      </w:r>
      <w:r w:rsidRPr="00755104">
        <w:rPr>
          <w:rFonts w:ascii="Arial" w:hAnsi="Arial" w:cs="Arial"/>
          <w:color w:val="000000"/>
        </w:rPr>
        <w:t>1.</w:t>
      </w:r>
      <w:r w:rsidRPr="00755104">
        <w:rPr>
          <w:rFonts w:ascii="Arial" w:hAnsi="Arial" w:cs="Arial"/>
          <w:color w:val="000000"/>
        </w:rPr>
        <w:tab/>
        <w:t xml:space="preserve">Society of Actuaries. </w:t>
      </w:r>
      <w:r w:rsidRPr="00755104">
        <w:rPr>
          <w:rFonts w:ascii="Arial" w:hAnsi="Arial" w:cs="Arial"/>
          <w:i/>
          <w:iCs/>
          <w:color w:val="000000"/>
        </w:rPr>
        <w:t>Blood Pressure Study</w:t>
      </w:r>
      <w:r w:rsidRPr="00755104">
        <w:rPr>
          <w:rFonts w:ascii="Arial" w:hAnsi="Arial" w:cs="Arial"/>
          <w:color w:val="000000"/>
        </w:rPr>
        <w:t>.; 1939.</w:t>
      </w:r>
    </w:p>
    <w:p w14:paraId="01CCE8C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w:t>
      </w:r>
      <w:r w:rsidRPr="00755104">
        <w:rPr>
          <w:rFonts w:ascii="Arial" w:hAnsi="Arial" w:cs="Arial"/>
          <w:color w:val="000000"/>
        </w:rPr>
        <w:tab/>
        <w:t xml:space="preserve">Society of Actuaries. </w:t>
      </w:r>
      <w:r w:rsidRPr="00755104">
        <w:rPr>
          <w:rFonts w:ascii="Arial" w:hAnsi="Arial" w:cs="Arial"/>
          <w:i/>
          <w:iCs/>
          <w:color w:val="000000"/>
        </w:rPr>
        <w:t>Blood Pressure: Report of the Joint Committee on Mortality of the Association of Life Insurance Medical Directors and the Actuarial Society of America</w:t>
      </w:r>
      <w:r w:rsidRPr="00755104">
        <w:rPr>
          <w:rFonts w:ascii="Arial" w:hAnsi="Arial" w:cs="Arial"/>
          <w:color w:val="000000"/>
        </w:rPr>
        <w:t>.</w:t>
      </w:r>
    </w:p>
    <w:p w14:paraId="2D0B42B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w:t>
      </w:r>
      <w:r w:rsidRPr="00755104">
        <w:rPr>
          <w:rFonts w:ascii="Arial" w:hAnsi="Arial" w:cs="Arial"/>
          <w:color w:val="000000"/>
        </w:rPr>
        <w:tab/>
        <w:t xml:space="preserve">Truett J, Cornfield J, Kannel W. A multivariate analysis of the risk of coronary heart disease in Framingham. </w:t>
      </w:r>
      <w:r w:rsidRPr="00755104">
        <w:rPr>
          <w:rFonts w:ascii="Arial" w:hAnsi="Arial" w:cs="Arial"/>
          <w:i/>
          <w:iCs/>
          <w:color w:val="000000"/>
        </w:rPr>
        <w:t>J Chronic Dis</w:t>
      </w:r>
      <w:r w:rsidRPr="00755104">
        <w:rPr>
          <w:rFonts w:ascii="Arial" w:hAnsi="Arial" w:cs="Arial"/>
          <w:color w:val="000000"/>
        </w:rPr>
        <w:t>. 1967;20(7):511-524. doi:10.1016/0021-9681(67)90082-3</w:t>
      </w:r>
    </w:p>
    <w:p w14:paraId="240BE65D"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4.</w:t>
      </w:r>
      <w:r w:rsidRPr="00755104">
        <w:rPr>
          <w:rFonts w:ascii="Arial" w:hAnsi="Arial" w:cs="Arial"/>
          <w:color w:val="000000"/>
        </w:rPr>
        <w:tab/>
        <w:t xml:space="preserve">Keys A, Aravanis C, Blackburn H, et al. Probability of middle-aged men developing coronary heart disease in five years. </w:t>
      </w:r>
      <w:r w:rsidRPr="00755104">
        <w:rPr>
          <w:rFonts w:ascii="Arial" w:hAnsi="Arial" w:cs="Arial"/>
          <w:i/>
          <w:iCs/>
          <w:color w:val="000000"/>
        </w:rPr>
        <w:t>Circulation</w:t>
      </w:r>
      <w:r w:rsidRPr="00755104">
        <w:rPr>
          <w:rFonts w:ascii="Arial" w:hAnsi="Arial" w:cs="Arial"/>
          <w:color w:val="000000"/>
        </w:rPr>
        <w:t>. 1972;45(4):815-828. doi:10.1161/01.cir.45.4.815</w:t>
      </w:r>
    </w:p>
    <w:p w14:paraId="779153E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5.</w:t>
      </w:r>
      <w:r w:rsidRPr="00755104">
        <w:rPr>
          <w:rFonts w:ascii="Arial" w:hAnsi="Arial" w:cs="Arial"/>
          <w:color w:val="000000"/>
        </w:rPr>
        <w:tab/>
        <w:t xml:space="preserve">Trial VA. Effects of treatment on morbidity in hypertension. Results in patients with diastolic blood pressures averaging 115 through 129mmHg. </w:t>
      </w:r>
      <w:r w:rsidRPr="00755104">
        <w:rPr>
          <w:rFonts w:ascii="Arial" w:hAnsi="Arial" w:cs="Arial"/>
          <w:i/>
          <w:iCs/>
          <w:color w:val="000000"/>
        </w:rPr>
        <w:t>Jama</w:t>
      </w:r>
      <w:r w:rsidRPr="00755104">
        <w:rPr>
          <w:rFonts w:ascii="Arial" w:hAnsi="Arial" w:cs="Arial"/>
          <w:color w:val="000000"/>
        </w:rPr>
        <w:t>. 1967;202:1028-1034.</w:t>
      </w:r>
    </w:p>
    <w:p w14:paraId="1D4BAD4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6.</w:t>
      </w:r>
      <w:r w:rsidRPr="00755104">
        <w:rPr>
          <w:rFonts w:ascii="Arial" w:hAnsi="Arial" w:cs="Arial"/>
          <w:color w:val="000000"/>
        </w:rPr>
        <w:tab/>
        <w:t xml:space="preserve">James PA, Oparil S, Carter BL, et al. 2014 Evidence-Based Guideline for the Management of High Blood Pressure in Adults: Report From the Panel Members Appointed to the Eighth Joint National Committee (JNC 8). </w:t>
      </w:r>
      <w:r w:rsidRPr="00755104">
        <w:rPr>
          <w:rFonts w:ascii="Arial" w:hAnsi="Arial" w:cs="Arial"/>
          <w:i/>
          <w:iCs/>
          <w:color w:val="000000"/>
        </w:rPr>
        <w:t>JAMA</w:t>
      </w:r>
      <w:r w:rsidRPr="00755104">
        <w:rPr>
          <w:rFonts w:ascii="Arial" w:hAnsi="Arial" w:cs="Arial"/>
          <w:color w:val="000000"/>
        </w:rPr>
        <w:t>. 2014;311(5):507. doi:10.1001/jama.2013.284427</w:t>
      </w:r>
    </w:p>
    <w:p w14:paraId="7B42CAF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7.</w:t>
      </w:r>
      <w:r w:rsidRPr="00755104">
        <w:rPr>
          <w:rFonts w:ascii="Arial" w:hAnsi="Arial" w:cs="Arial"/>
          <w:color w:val="000000"/>
        </w:rPr>
        <w:tab/>
        <w:t xml:space="preserve">Stergiou GS, Parati G. How to Best Assess Blood Pressure?: The Ongoing Debate on the Clinical Value of Blood Pressure Average and Variability. </w:t>
      </w:r>
      <w:r w:rsidRPr="00755104">
        <w:rPr>
          <w:rFonts w:ascii="Arial" w:hAnsi="Arial" w:cs="Arial"/>
          <w:i/>
          <w:iCs/>
          <w:color w:val="000000"/>
        </w:rPr>
        <w:t>Hypertension</w:t>
      </w:r>
      <w:r w:rsidRPr="00755104">
        <w:rPr>
          <w:rFonts w:ascii="Arial" w:hAnsi="Arial" w:cs="Arial"/>
          <w:color w:val="000000"/>
        </w:rPr>
        <w:t>. 2011;57(6):1041-1042. doi:10.1161/HYPERTENSIONAHA.111.172924</w:t>
      </w:r>
    </w:p>
    <w:p w14:paraId="4C71479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8.</w:t>
      </w:r>
      <w:r w:rsidRPr="00755104">
        <w:rPr>
          <w:rFonts w:ascii="Arial" w:hAnsi="Arial" w:cs="Arial"/>
          <w:color w:val="000000"/>
        </w:rPr>
        <w:tab/>
        <w:t xml:space="preserve">Parati G, Ochoa JE, Lombardi C, Bilo G. Assessment and management of blood-pressure variability. </w:t>
      </w:r>
      <w:r w:rsidRPr="00755104">
        <w:rPr>
          <w:rFonts w:ascii="Arial" w:hAnsi="Arial" w:cs="Arial"/>
          <w:i/>
          <w:iCs/>
          <w:color w:val="000000"/>
        </w:rPr>
        <w:t>Nat Rev Cardiol</w:t>
      </w:r>
      <w:r w:rsidRPr="00755104">
        <w:rPr>
          <w:rFonts w:ascii="Arial" w:hAnsi="Arial" w:cs="Arial"/>
          <w:color w:val="000000"/>
        </w:rPr>
        <w:t>. 2013;10(3):143-155. doi:10.1038/nrcardio.2013.1</w:t>
      </w:r>
    </w:p>
    <w:p w14:paraId="30D4280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9.</w:t>
      </w:r>
      <w:r w:rsidRPr="00755104">
        <w:rPr>
          <w:rFonts w:ascii="Arial" w:hAnsi="Arial" w:cs="Arial"/>
          <w:color w:val="000000"/>
        </w:rPr>
        <w:tab/>
        <w:t xml:space="preserve">Rosei EA, Chiarini G, Rizzoni D. How important is blood pressure variability? </w:t>
      </w:r>
      <w:r w:rsidRPr="00755104">
        <w:rPr>
          <w:rFonts w:ascii="Arial" w:hAnsi="Arial" w:cs="Arial"/>
          <w:i/>
          <w:iCs/>
          <w:color w:val="000000"/>
        </w:rPr>
        <w:t>Eur Heart J Suppl</w:t>
      </w:r>
      <w:r w:rsidRPr="00755104">
        <w:rPr>
          <w:rFonts w:ascii="Arial" w:hAnsi="Arial" w:cs="Arial"/>
          <w:color w:val="000000"/>
        </w:rPr>
        <w:t>. 2020;22(Supplement_E):E1-E6.</w:t>
      </w:r>
    </w:p>
    <w:p w14:paraId="5610428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10.</w:t>
      </w:r>
      <w:r w:rsidRPr="00755104">
        <w:rPr>
          <w:rFonts w:ascii="Arial" w:hAnsi="Arial" w:cs="Arial"/>
          <w:color w:val="000000"/>
        </w:rPr>
        <w:tab/>
        <w:t xml:space="preserve">Macmahon S. Blood pressure, stroke, and coronary heart disease *1Part 1, prolonged differences in blood pressure: prospective observational studies corrected for the regression dilution bias. </w:t>
      </w:r>
      <w:r w:rsidRPr="00755104">
        <w:rPr>
          <w:rFonts w:ascii="Arial" w:hAnsi="Arial" w:cs="Arial"/>
          <w:i/>
          <w:iCs/>
          <w:color w:val="000000"/>
        </w:rPr>
        <w:t>The Lancet</w:t>
      </w:r>
      <w:r w:rsidRPr="00755104">
        <w:rPr>
          <w:rFonts w:ascii="Arial" w:hAnsi="Arial" w:cs="Arial"/>
          <w:color w:val="000000"/>
        </w:rPr>
        <w:t>. 1990;335(8692):765-774. doi:10.1016/0140-6736(90)90878-9</w:t>
      </w:r>
    </w:p>
    <w:p w14:paraId="48D5E2E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11.</w:t>
      </w:r>
      <w:r w:rsidRPr="00755104">
        <w:rPr>
          <w:rFonts w:ascii="Arial" w:hAnsi="Arial" w:cs="Arial"/>
          <w:color w:val="000000"/>
        </w:rPr>
        <w:tab/>
        <w:t xml:space="preserve">Muntner P, Shimbo D, Tonelli M, Reynolds K, Arnett DK, Oparil S. The Relationship Between Visit-to-Visit Variability in Systolic Blood Pressure and All-Cause Mortality in the General Population: Findings From NHANES III, 1988 to 1994. </w:t>
      </w:r>
      <w:r w:rsidRPr="00755104">
        <w:rPr>
          <w:rFonts w:ascii="Arial" w:hAnsi="Arial" w:cs="Arial"/>
          <w:i/>
          <w:iCs/>
          <w:color w:val="000000"/>
        </w:rPr>
        <w:t>Hypertension</w:t>
      </w:r>
      <w:r w:rsidRPr="00755104">
        <w:rPr>
          <w:rFonts w:ascii="Arial" w:hAnsi="Arial" w:cs="Arial"/>
          <w:color w:val="000000"/>
        </w:rPr>
        <w:t>. 2011;57(2):160-166. doi:10.1161/HYPERTENSIONAHA.110.162255</w:t>
      </w:r>
    </w:p>
    <w:p w14:paraId="506F97C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12.</w:t>
      </w:r>
      <w:r w:rsidRPr="00755104">
        <w:rPr>
          <w:rFonts w:ascii="Arial" w:hAnsi="Arial" w:cs="Arial"/>
          <w:color w:val="000000"/>
        </w:rPr>
        <w:tab/>
        <w:t xml:space="preserve">Frattola A, Parati G, Cuspidi C, Albini F, Mancia G. Prognostic value of 24-hour blood pressure variability: </w:t>
      </w:r>
      <w:r w:rsidRPr="00755104">
        <w:rPr>
          <w:rFonts w:ascii="Arial" w:hAnsi="Arial" w:cs="Arial"/>
          <w:i/>
          <w:iCs/>
          <w:color w:val="000000"/>
        </w:rPr>
        <w:t>J Hypertens</w:t>
      </w:r>
      <w:r w:rsidRPr="00755104">
        <w:rPr>
          <w:rFonts w:ascii="Arial" w:hAnsi="Arial" w:cs="Arial"/>
          <w:color w:val="000000"/>
        </w:rPr>
        <w:t>. 1993;11(10):1133-1137. doi:10.1097/00004872-199310000-00019</w:t>
      </w:r>
    </w:p>
    <w:p w14:paraId="641EACE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13.</w:t>
      </w:r>
      <w:r w:rsidRPr="00755104">
        <w:rPr>
          <w:rFonts w:ascii="Arial" w:hAnsi="Arial" w:cs="Arial"/>
          <w:color w:val="000000"/>
        </w:rPr>
        <w:tab/>
        <w:t xml:space="preserve">Tatasciore A, Renda G, Zimarino M, et al. Awake Systolic Blood Pressure Variability Correlates With Target-Organ Damage in Hypertensive Subjects. </w:t>
      </w:r>
      <w:r w:rsidRPr="00755104">
        <w:rPr>
          <w:rFonts w:ascii="Arial" w:hAnsi="Arial" w:cs="Arial"/>
          <w:i/>
          <w:iCs/>
          <w:color w:val="000000"/>
        </w:rPr>
        <w:t>Hypertension</w:t>
      </w:r>
      <w:r w:rsidRPr="00755104">
        <w:rPr>
          <w:rFonts w:ascii="Arial" w:hAnsi="Arial" w:cs="Arial"/>
          <w:color w:val="000000"/>
        </w:rPr>
        <w:t>. 2007;50(2):325-332. doi:10.1161/HYPERTENSIONAHA.107.090084</w:t>
      </w:r>
    </w:p>
    <w:p w14:paraId="07DBB3D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14.</w:t>
      </w:r>
      <w:r w:rsidRPr="00755104">
        <w:rPr>
          <w:rFonts w:ascii="Arial" w:hAnsi="Arial" w:cs="Arial"/>
          <w:color w:val="000000"/>
        </w:rPr>
        <w:tab/>
        <w:t xml:space="preserve">Pringle E, Phillips C, Thijs L, et al. Systolic blood pressure variability as a risk factor for stroke and cardiovascular mortality in the elderly hypertensive population: </w:t>
      </w:r>
      <w:r w:rsidRPr="00755104">
        <w:rPr>
          <w:rFonts w:ascii="Arial" w:hAnsi="Arial" w:cs="Arial"/>
          <w:i/>
          <w:iCs/>
          <w:color w:val="000000"/>
        </w:rPr>
        <w:t>J Hypertens</w:t>
      </w:r>
      <w:r w:rsidRPr="00755104">
        <w:rPr>
          <w:rFonts w:ascii="Arial" w:hAnsi="Arial" w:cs="Arial"/>
          <w:color w:val="000000"/>
        </w:rPr>
        <w:t>. 2003;21(12):2251-2257. doi:10.1097/00004872-200312000-00012</w:t>
      </w:r>
    </w:p>
    <w:p w14:paraId="128F3977"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15.</w:t>
      </w:r>
      <w:r w:rsidRPr="00755104">
        <w:rPr>
          <w:rFonts w:ascii="Arial" w:hAnsi="Arial" w:cs="Arial"/>
          <w:color w:val="000000"/>
        </w:rPr>
        <w:tab/>
        <w:t xml:space="preserve">Eto M, Toba K, Akishita M, et al. Impact of Blood Pressure Variability on Cardiovascular Events in Elderly Patients with Hypertension. </w:t>
      </w:r>
      <w:r w:rsidRPr="00755104">
        <w:rPr>
          <w:rFonts w:ascii="Arial" w:hAnsi="Arial" w:cs="Arial"/>
          <w:i/>
          <w:iCs/>
          <w:color w:val="000000"/>
        </w:rPr>
        <w:t>Hypertens Res</w:t>
      </w:r>
      <w:r w:rsidRPr="00755104">
        <w:rPr>
          <w:rFonts w:ascii="Arial" w:hAnsi="Arial" w:cs="Arial"/>
          <w:color w:val="000000"/>
        </w:rPr>
        <w:t>. 2005;28(1):1-7. doi:10.1291/hypres.28.1</w:t>
      </w:r>
    </w:p>
    <w:p w14:paraId="1B9C557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16.</w:t>
      </w:r>
      <w:r w:rsidRPr="00755104">
        <w:rPr>
          <w:rFonts w:ascii="Arial" w:hAnsi="Arial" w:cs="Arial"/>
          <w:color w:val="000000"/>
        </w:rPr>
        <w:tab/>
        <w:t xml:space="preserve">Sega R, Corrao G, Bombelli M, et al. Blood Pressure Variability and Organ Damage in a General Population: Results from the PAMELA Study. </w:t>
      </w:r>
      <w:r w:rsidRPr="00755104">
        <w:rPr>
          <w:rFonts w:ascii="Arial" w:hAnsi="Arial" w:cs="Arial"/>
          <w:i/>
          <w:iCs/>
          <w:color w:val="000000"/>
        </w:rPr>
        <w:t>Hypertension</w:t>
      </w:r>
      <w:r w:rsidRPr="00755104">
        <w:rPr>
          <w:rFonts w:ascii="Arial" w:hAnsi="Arial" w:cs="Arial"/>
          <w:color w:val="000000"/>
        </w:rPr>
        <w:t>. 2002;39(2):710-714. doi:10.1161/hy0202.104376</w:t>
      </w:r>
    </w:p>
    <w:p w14:paraId="5787516E"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17.</w:t>
      </w:r>
      <w:r w:rsidRPr="00755104">
        <w:rPr>
          <w:rFonts w:ascii="Arial" w:hAnsi="Arial" w:cs="Arial"/>
          <w:color w:val="000000"/>
        </w:rPr>
        <w:tab/>
        <w:t xml:space="preserve">Rothwell PM, Howard SC, Dolan E, et al. Prognostic significance of visit-to-visit variability, maximum systolic blood pressure, and episodic hypertension. </w:t>
      </w:r>
      <w:r w:rsidRPr="00755104">
        <w:rPr>
          <w:rFonts w:ascii="Arial" w:hAnsi="Arial" w:cs="Arial"/>
          <w:i/>
          <w:iCs/>
          <w:color w:val="000000"/>
        </w:rPr>
        <w:t>The Lancet</w:t>
      </w:r>
      <w:r w:rsidRPr="00755104">
        <w:rPr>
          <w:rFonts w:ascii="Arial" w:hAnsi="Arial" w:cs="Arial"/>
          <w:color w:val="000000"/>
        </w:rPr>
        <w:t>. 2010;375(9718):895-905. doi:10.1016/S0140-6736(10)60308-X</w:t>
      </w:r>
    </w:p>
    <w:p w14:paraId="7D4BC053"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18.</w:t>
      </w:r>
      <w:r w:rsidRPr="00755104">
        <w:rPr>
          <w:rFonts w:ascii="Arial" w:hAnsi="Arial" w:cs="Arial"/>
          <w:color w:val="000000"/>
        </w:rPr>
        <w:tab/>
        <w:t xml:space="preserve">Shimbo D, Newman JD, Aragaki AK, et al. Association Between Annual Visit-to-Visit Blood Pressure Variability and Stroke in Postmenopausal Women: Data From the Women’s Health Initiative. </w:t>
      </w:r>
      <w:r w:rsidRPr="00755104">
        <w:rPr>
          <w:rFonts w:ascii="Arial" w:hAnsi="Arial" w:cs="Arial"/>
          <w:i/>
          <w:iCs/>
          <w:color w:val="000000"/>
        </w:rPr>
        <w:t>Hypertension</w:t>
      </w:r>
      <w:r w:rsidRPr="00755104">
        <w:rPr>
          <w:rFonts w:ascii="Arial" w:hAnsi="Arial" w:cs="Arial"/>
          <w:color w:val="000000"/>
        </w:rPr>
        <w:t>. 2012;60(3):625-630. doi:10.1161/HYPERTENSIONAHA.112.193094</w:t>
      </w:r>
    </w:p>
    <w:p w14:paraId="5E1E286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19.</w:t>
      </w:r>
      <w:r w:rsidRPr="00755104">
        <w:rPr>
          <w:rFonts w:ascii="Arial" w:hAnsi="Arial" w:cs="Arial"/>
          <w:color w:val="000000"/>
        </w:rPr>
        <w:tab/>
        <w:t xml:space="preserve">Muntner P, Levitan EB, Reynolds K, et al. Within-Visit Variability of Blood Pressure and All-Cause and Cardiovascular Mortality Among US Adults: Variability of Blood Pressure and All-Cause and Cardiovascular Mortality. </w:t>
      </w:r>
      <w:r w:rsidRPr="00755104">
        <w:rPr>
          <w:rFonts w:ascii="Arial" w:hAnsi="Arial" w:cs="Arial"/>
          <w:i/>
          <w:iCs/>
          <w:color w:val="000000"/>
        </w:rPr>
        <w:t>J Clin Hypertens</w:t>
      </w:r>
      <w:r w:rsidRPr="00755104">
        <w:rPr>
          <w:rFonts w:ascii="Arial" w:hAnsi="Arial" w:cs="Arial"/>
          <w:color w:val="000000"/>
        </w:rPr>
        <w:t>. 2012;14(3):165-171. doi:10.1111/j.1751-7176.2011.00581.x</w:t>
      </w:r>
    </w:p>
    <w:p w14:paraId="46013284"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20.</w:t>
      </w:r>
      <w:r w:rsidRPr="00755104">
        <w:rPr>
          <w:rFonts w:ascii="Arial" w:hAnsi="Arial" w:cs="Arial"/>
          <w:color w:val="000000"/>
        </w:rPr>
        <w:tab/>
        <w:t>U.S. Centers for Disease Control and Prevention. National Health and Nutrition Examination III Survey Data. Available at: http://www.cdc.gov/nchs/nhanes/nh3data.htm</w:t>
      </w:r>
    </w:p>
    <w:p w14:paraId="36FBBAC9"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21.</w:t>
      </w:r>
      <w:r w:rsidRPr="00755104">
        <w:rPr>
          <w:rFonts w:ascii="Arial" w:hAnsi="Arial" w:cs="Arial"/>
          <w:color w:val="000000"/>
        </w:rPr>
        <w:tab/>
        <w:t>Westat Incorporated. National Health and Nutrition Survey III Cycle 2: Pulse and Blood Pressure Procecdures for Household Interviewers. Published online 1993. http://www.cdc.gov/nchs/data/nhanes/nhanes3/cdrom/nchs/manuals/pressure.pdf</w:t>
      </w:r>
    </w:p>
    <w:p w14:paraId="723979C6"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22.</w:t>
      </w:r>
      <w:r w:rsidRPr="00755104">
        <w:rPr>
          <w:rFonts w:ascii="Arial" w:hAnsi="Arial" w:cs="Arial"/>
          <w:color w:val="000000"/>
        </w:rPr>
        <w:tab/>
        <w:t xml:space="preserve">Carpenter B, Gelman A, Hoffman MD, et al. </w:t>
      </w:r>
      <w:r w:rsidRPr="00755104">
        <w:rPr>
          <w:rFonts w:ascii="Arial" w:hAnsi="Arial" w:cs="Arial"/>
          <w:i/>
          <w:iCs/>
          <w:color w:val="000000"/>
        </w:rPr>
        <w:t>Stan</w:t>
      </w:r>
      <w:r w:rsidRPr="00755104">
        <w:rPr>
          <w:rFonts w:ascii="Arial" w:hAnsi="Arial" w:cs="Arial"/>
          <w:color w:val="000000"/>
        </w:rPr>
        <w:t xml:space="preserve"> : A Probabilistic Programming Language. </w:t>
      </w:r>
      <w:r w:rsidRPr="00755104">
        <w:rPr>
          <w:rFonts w:ascii="Arial" w:hAnsi="Arial" w:cs="Arial"/>
          <w:i/>
          <w:iCs/>
          <w:color w:val="000000"/>
        </w:rPr>
        <w:t>J Stat Softw</w:t>
      </w:r>
      <w:r w:rsidRPr="00755104">
        <w:rPr>
          <w:rFonts w:ascii="Arial" w:hAnsi="Arial" w:cs="Arial"/>
          <w:color w:val="000000"/>
        </w:rPr>
        <w:t>. 2017;76(1). doi:10.18637/jss.v076.i01</w:t>
      </w:r>
    </w:p>
    <w:p w14:paraId="2201891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23.</w:t>
      </w:r>
      <w:r w:rsidRPr="00755104">
        <w:rPr>
          <w:rFonts w:ascii="Arial" w:hAnsi="Arial" w:cs="Arial"/>
          <w:color w:val="000000"/>
        </w:rPr>
        <w:tab/>
        <w:t xml:space="preserve">Bester D, Steinsaltz D. </w:t>
      </w:r>
      <w:r w:rsidRPr="00755104">
        <w:rPr>
          <w:rFonts w:ascii="Arial" w:hAnsi="Arial" w:cs="Arial"/>
          <w:i/>
          <w:iCs/>
          <w:color w:val="000000"/>
        </w:rPr>
        <w:t>Joint Survival Models: A Bayesian Investigation of Longitudinal Volatility</w:t>
      </w:r>
      <w:r w:rsidRPr="00755104">
        <w:rPr>
          <w:rFonts w:ascii="Arial" w:hAnsi="Arial" w:cs="Arial"/>
          <w:color w:val="000000"/>
        </w:rPr>
        <w:t>. University of Oxford; 2014. https://doi.org/10.18637/jss.v076.i01</w:t>
      </w:r>
    </w:p>
    <w:p w14:paraId="2FF4B0B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24.</w:t>
      </w:r>
      <w:r w:rsidRPr="00755104">
        <w:rPr>
          <w:rFonts w:ascii="Arial" w:hAnsi="Arial" w:cs="Arial"/>
          <w:color w:val="000000"/>
        </w:rPr>
        <w:tab/>
        <w:t xml:space="preserve">Barrett JK, Huille R, Parker R, Yano Y, Griswold M. Estimating the association between blood pressure variability and cardiovascular disease: An application using the ARIC Study. </w:t>
      </w:r>
      <w:r w:rsidRPr="00755104">
        <w:rPr>
          <w:rFonts w:ascii="Arial" w:hAnsi="Arial" w:cs="Arial"/>
          <w:i/>
          <w:iCs/>
          <w:color w:val="000000"/>
        </w:rPr>
        <w:t>Stat Med</w:t>
      </w:r>
      <w:r w:rsidRPr="00755104">
        <w:rPr>
          <w:rFonts w:ascii="Arial" w:hAnsi="Arial" w:cs="Arial"/>
          <w:color w:val="000000"/>
        </w:rPr>
        <w:t>. 2019;38(10):1855-1868. doi:10.1002/sim.8074</w:t>
      </w:r>
    </w:p>
    <w:p w14:paraId="592B2368"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25.</w:t>
      </w:r>
      <w:r w:rsidRPr="00755104">
        <w:rPr>
          <w:rFonts w:ascii="Arial" w:hAnsi="Arial" w:cs="Arial"/>
          <w:color w:val="000000"/>
        </w:rPr>
        <w:tab/>
        <w:t xml:space="preserve">Casella G. An Introduction to Empirical Bayes Data Analysis. </w:t>
      </w:r>
      <w:r w:rsidRPr="00755104">
        <w:rPr>
          <w:rFonts w:ascii="Arial" w:hAnsi="Arial" w:cs="Arial"/>
          <w:i/>
          <w:iCs/>
          <w:color w:val="000000"/>
        </w:rPr>
        <w:t>Am Stat</w:t>
      </w:r>
      <w:r w:rsidRPr="00755104">
        <w:rPr>
          <w:rFonts w:ascii="Arial" w:hAnsi="Arial" w:cs="Arial"/>
          <w:color w:val="000000"/>
        </w:rPr>
        <w:t>. 1985;39(2):83. doi:10.2307/2682801</w:t>
      </w:r>
    </w:p>
    <w:p w14:paraId="66FA33F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26.</w:t>
      </w:r>
      <w:r w:rsidRPr="00755104">
        <w:rPr>
          <w:rFonts w:ascii="Arial" w:hAnsi="Arial" w:cs="Arial"/>
          <w:color w:val="000000"/>
        </w:rPr>
        <w:tab/>
        <w:t xml:space="preserve">Efron B, Gous A, Kass RE, Datta GS, Lahiri P. Scales of evidence for model selection: Fisher versus Jeffreys. </w:t>
      </w:r>
      <w:r w:rsidRPr="00755104">
        <w:rPr>
          <w:rFonts w:ascii="Arial" w:hAnsi="Arial" w:cs="Arial"/>
          <w:i/>
          <w:iCs/>
          <w:color w:val="000000"/>
        </w:rPr>
        <w:t>Lect Notes-Monogr Ser</w:t>
      </w:r>
      <w:r w:rsidRPr="00755104">
        <w:rPr>
          <w:rFonts w:ascii="Arial" w:hAnsi="Arial" w:cs="Arial"/>
          <w:color w:val="000000"/>
        </w:rPr>
        <w:t>. Published online 2001:208-256.</w:t>
      </w:r>
    </w:p>
    <w:p w14:paraId="27A81C6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27.</w:t>
      </w:r>
      <w:r w:rsidRPr="00755104">
        <w:rPr>
          <w:rFonts w:ascii="Arial" w:hAnsi="Arial" w:cs="Arial"/>
          <w:color w:val="000000"/>
        </w:rPr>
        <w:tab/>
        <w:t xml:space="preserve">Clark CE, Taylor RS, Shore AC, Ukoumunne OC, Campbell JL. Association of a difference in systolic blood pressure between arms with vascular disease and mortality: a systematic review and meta-analysis. </w:t>
      </w:r>
      <w:r w:rsidRPr="00755104">
        <w:rPr>
          <w:rFonts w:ascii="Arial" w:hAnsi="Arial" w:cs="Arial"/>
          <w:i/>
          <w:iCs/>
          <w:color w:val="000000"/>
        </w:rPr>
        <w:t>The Lancet</w:t>
      </w:r>
      <w:r w:rsidRPr="00755104">
        <w:rPr>
          <w:rFonts w:ascii="Arial" w:hAnsi="Arial" w:cs="Arial"/>
          <w:color w:val="000000"/>
        </w:rPr>
        <w:t>. 2012;379(9819):905-914.</w:t>
      </w:r>
    </w:p>
    <w:p w14:paraId="7756E340"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lastRenderedPageBreak/>
        <w:t>28.</w:t>
      </w:r>
      <w:r w:rsidRPr="00755104">
        <w:rPr>
          <w:rFonts w:ascii="Arial" w:hAnsi="Arial" w:cs="Arial"/>
          <w:color w:val="000000"/>
        </w:rPr>
        <w:tab/>
        <w:t xml:space="preserve">Lewington S. Prospective studies collaboration. Age-specific relevance of usual blood pressure to vascular mortality: a meta-analysis of individual data for one million adults in 61 prospective studies. </w:t>
      </w:r>
      <w:r w:rsidRPr="00755104">
        <w:rPr>
          <w:rFonts w:ascii="Arial" w:hAnsi="Arial" w:cs="Arial"/>
          <w:i/>
          <w:iCs/>
          <w:color w:val="000000"/>
        </w:rPr>
        <w:t>Lancet</w:t>
      </w:r>
      <w:r w:rsidRPr="00755104">
        <w:rPr>
          <w:rFonts w:ascii="Arial" w:hAnsi="Arial" w:cs="Arial"/>
          <w:color w:val="000000"/>
        </w:rPr>
        <w:t>. 2002;360:1903-1913.</w:t>
      </w:r>
    </w:p>
    <w:p w14:paraId="5B58F8CC"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29.</w:t>
      </w:r>
      <w:r w:rsidRPr="00755104">
        <w:rPr>
          <w:rFonts w:ascii="Arial" w:hAnsi="Arial" w:cs="Arial"/>
          <w:color w:val="000000"/>
        </w:rPr>
        <w:tab/>
        <w:t xml:space="preserve">Steinsaltz D, Mohan G, Kolb M. Markov models of aging: Theory and practice. </w:t>
      </w:r>
      <w:r w:rsidRPr="00755104">
        <w:rPr>
          <w:rFonts w:ascii="Arial" w:hAnsi="Arial" w:cs="Arial"/>
          <w:i/>
          <w:iCs/>
          <w:color w:val="000000"/>
        </w:rPr>
        <w:t>Exp Gerontol</w:t>
      </w:r>
      <w:r w:rsidRPr="00755104">
        <w:rPr>
          <w:rFonts w:ascii="Arial" w:hAnsi="Arial" w:cs="Arial"/>
          <w:color w:val="000000"/>
        </w:rPr>
        <w:t>. 2012;47(10):792-802.</w:t>
      </w:r>
    </w:p>
    <w:p w14:paraId="7F4D8F55"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30.</w:t>
      </w:r>
      <w:r w:rsidRPr="00755104">
        <w:rPr>
          <w:rFonts w:ascii="Arial" w:hAnsi="Arial" w:cs="Arial"/>
          <w:color w:val="000000"/>
        </w:rPr>
        <w:tab/>
        <w:t xml:space="preserve">Mattila K, Haavisto M, Rajala S, Heikinheimo R. Blood pressure and five year survival in the very old. </w:t>
      </w:r>
      <w:r w:rsidRPr="00755104">
        <w:rPr>
          <w:rFonts w:ascii="Arial" w:hAnsi="Arial" w:cs="Arial"/>
          <w:i/>
          <w:iCs/>
          <w:color w:val="000000"/>
        </w:rPr>
        <w:t>Br Med J Clin Res Ed</w:t>
      </w:r>
      <w:r w:rsidRPr="00755104">
        <w:rPr>
          <w:rFonts w:ascii="Arial" w:hAnsi="Arial" w:cs="Arial"/>
          <w:color w:val="000000"/>
        </w:rPr>
        <w:t>. 1988;296(6626):887-889.</w:t>
      </w:r>
    </w:p>
    <w:p w14:paraId="5D80BF4A" w14:textId="77777777" w:rsidR="00755104" w:rsidRPr="00755104" w:rsidRDefault="00755104" w:rsidP="00755104">
      <w:pPr>
        <w:pStyle w:val="Bibliography"/>
        <w:rPr>
          <w:rFonts w:ascii="Arial" w:hAnsi="Arial" w:cs="Arial"/>
          <w:color w:val="000000"/>
        </w:rPr>
      </w:pPr>
      <w:r w:rsidRPr="00755104">
        <w:rPr>
          <w:rFonts w:ascii="Arial" w:hAnsi="Arial" w:cs="Arial"/>
          <w:color w:val="000000"/>
        </w:rPr>
        <w:t>31.</w:t>
      </w:r>
      <w:r w:rsidRPr="00755104">
        <w:rPr>
          <w:rFonts w:ascii="Arial" w:hAnsi="Arial" w:cs="Arial"/>
          <w:color w:val="000000"/>
        </w:rPr>
        <w:tab/>
        <w:t xml:space="preserve">Langer RD, Ganiats TG, Barrett-Connor E. Paradoxical survival of elderly men with high blood pressure. </w:t>
      </w:r>
      <w:r w:rsidRPr="00755104">
        <w:rPr>
          <w:rFonts w:ascii="Arial" w:hAnsi="Arial" w:cs="Arial"/>
          <w:i/>
          <w:iCs/>
          <w:color w:val="000000"/>
        </w:rPr>
        <w:t>BMJ</w:t>
      </w:r>
      <w:r w:rsidRPr="00755104">
        <w:rPr>
          <w:rFonts w:ascii="Arial" w:hAnsi="Arial" w:cs="Arial"/>
          <w:color w:val="000000"/>
        </w:rPr>
        <w:t>. 1989;298(6684):1356.</w:t>
      </w:r>
    </w:p>
    <w:p w14:paraId="09CF5710" w14:textId="0A7FEB3C" w:rsidR="001C3A7A" w:rsidRPr="000D0E1D" w:rsidRDefault="00755104">
      <w:pPr>
        <w:pStyle w:val="Heading1"/>
        <w:rPr>
          <w:rFonts w:ascii="Arial" w:eastAsia="Calibri" w:hAnsi="Arial" w:cs="Arial"/>
          <w:color w:val="000000"/>
          <w:sz w:val="22"/>
          <w:szCs w:val="22"/>
        </w:rPr>
      </w:pPr>
      <w:r>
        <w:rPr>
          <w:rFonts w:ascii="Arial" w:eastAsia="Calibri" w:hAnsi="Arial" w:cs="Arial"/>
          <w:color w:val="000000"/>
          <w:sz w:val="22"/>
          <w:szCs w:val="22"/>
        </w:rPr>
        <w:fldChar w:fldCharType="end"/>
      </w:r>
    </w:p>
    <w:sectPr w:rsidR="001C3A7A" w:rsidRPr="000D0E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David Steinsaltz" w:date="2023-06-29T13:34:00Z" w:initials="DS">
    <w:p w14:paraId="3B757517" w14:textId="77777777" w:rsidR="00351BB6" w:rsidRDefault="00351BB6" w:rsidP="00113A2E">
      <w:r>
        <w:rPr>
          <w:rStyle w:val="CommentReference"/>
        </w:rPr>
        <w:annotationRef/>
      </w:r>
      <w:r>
        <w:rPr>
          <w:sz w:val="24"/>
          <w:szCs w:val="24"/>
        </w:rPr>
        <w:t>In the appendix it is defined as mu_H - mu_C (not divided by 2, not absolute value).</w:t>
      </w:r>
    </w:p>
  </w:comment>
  <w:comment w:id="41" w:author="David Steinsaltz" w:date="2023-06-29T13:38:00Z" w:initials="DS">
    <w:p w14:paraId="11721F25" w14:textId="77777777" w:rsidR="008C7AB0" w:rsidRDefault="008C7AB0" w:rsidP="004F56F4">
      <w:r>
        <w:rPr>
          <w:rStyle w:val="CommentReference"/>
        </w:rPr>
        <w:annotationRef/>
      </w:r>
      <w:r>
        <w:rPr>
          <w:sz w:val="24"/>
          <w:szCs w:val="24"/>
        </w:rPr>
        <w:t>I don‘t think this is true anymore.</w:t>
      </w:r>
    </w:p>
  </w:comment>
  <w:comment w:id="118" w:author="David Steinsaltz" w:date="2023-06-12T17:20:00Z" w:initials="DS">
    <w:p w14:paraId="2CF2F768" w14:textId="5E41D7A4" w:rsidR="00663CEC" w:rsidRDefault="00663CEC" w:rsidP="006005C4">
      <w:r>
        <w:rPr>
          <w:rStyle w:val="CommentReference"/>
        </w:rPr>
        <w:annotationRef/>
      </w:r>
      <w:r>
        <w:rPr>
          <w:color w:val="000000"/>
          <w:sz w:val="24"/>
          <w:szCs w:val="24"/>
        </w:rPr>
        <w:t>Where did these numbers come from? I may not be finding the final version of the tables, but what I have says the population mean mean is 125.3 and the SD is 19.3. The population mean Delta is 6.7. In any case, looking at the averages in the raw data — which should match these parameters reasonably well — the mean systolic Delta in the population is about 5.2.</w:t>
      </w:r>
    </w:p>
  </w:comment>
  <w:comment w:id="119" w:author="David Steinsaltz" w:date="2023-06-29T13:50:00Z" w:initials="DS">
    <w:p w14:paraId="397F69F5" w14:textId="77777777" w:rsidR="00D62368" w:rsidRDefault="00D62368" w:rsidP="00C0475F">
      <w:r>
        <w:rPr>
          <w:rStyle w:val="CommentReference"/>
        </w:rPr>
        <w:annotationRef/>
      </w:r>
      <w:r>
        <w:rPr>
          <w:sz w:val="24"/>
          <w:szCs w:val="24"/>
        </w:rPr>
        <w:t>The 1.35 may be the mean of Delta — though it‘s still different from the number in the appendix — but what we want here is the mean of |Delta|.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57517" w15:done="0"/>
  <w15:commentEx w15:paraId="11721F25" w15:done="0"/>
  <w15:commentEx w15:paraId="2CF2F768" w15:done="0"/>
  <w15:commentEx w15:paraId="397F69F5" w15:paraIdParent="2CF2F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06DF" w16cex:dateUtc="2023-06-29T17:34:00Z"/>
  <w16cex:commentExtensible w16cex:durableId="284807EF" w16cex:dateUtc="2023-06-29T17:38:00Z"/>
  <w16cex:commentExtensible w16cex:durableId="2831D26B" w16cex:dateUtc="2023-06-12T16:20:00Z"/>
  <w16cex:commentExtensible w16cex:durableId="28480A92" w16cex:dateUtc="2023-06-29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57517" w16cid:durableId="284806DF"/>
  <w16cid:commentId w16cid:paraId="11721F25" w16cid:durableId="284807EF"/>
  <w16cid:commentId w16cid:paraId="2CF2F768" w16cid:durableId="2831D26B"/>
  <w16cid:commentId w16cid:paraId="397F69F5" w16cid:durableId="28480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A523" w14:textId="77777777" w:rsidR="002F15BA" w:rsidRDefault="002F15BA">
      <w:pPr>
        <w:spacing w:after="0" w:line="240" w:lineRule="auto"/>
      </w:pPr>
      <w:r>
        <w:separator/>
      </w:r>
    </w:p>
  </w:endnote>
  <w:endnote w:type="continuationSeparator" w:id="0">
    <w:p w14:paraId="658C615C" w14:textId="77777777" w:rsidR="002F15BA" w:rsidRDefault="002F15BA">
      <w:pPr>
        <w:spacing w:after="0" w:line="240" w:lineRule="auto"/>
      </w:pPr>
      <w:r>
        <w:continuationSeparator/>
      </w:r>
    </w:p>
  </w:endnote>
  <w:endnote w:type="continuationNotice" w:id="1">
    <w:p w14:paraId="29129640" w14:textId="77777777" w:rsidR="002F15BA" w:rsidRDefault="002F1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AE9B" w14:textId="77777777" w:rsidR="002F15BA" w:rsidRDefault="002F15BA">
      <w:pPr>
        <w:spacing w:after="0" w:line="240" w:lineRule="auto"/>
      </w:pPr>
      <w:r>
        <w:separator/>
      </w:r>
    </w:p>
  </w:footnote>
  <w:footnote w:type="continuationSeparator" w:id="0">
    <w:p w14:paraId="0E52E3EE" w14:textId="77777777" w:rsidR="002F15BA" w:rsidRDefault="002F15BA">
      <w:pPr>
        <w:spacing w:after="0" w:line="240" w:lineRule="auto"/>
      </w:pPr>
      <w:r>
        <w:continuationSeparator/>
      </w:r>
    </w:p>
  </w:footnote>
  <w:footnote w:type="continuationNotice" w:id="1">
    <w:p w14:paraId="758120C6" w14:textId="77777777" w:rsidR="002F15BA" w:rsidRDefault="002F15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8719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12A50"/>
    <w:rsid w:val="00024BFC"/>
    <w:rsid w:val="000260B5"/>
    <w:rsid w:val="0003469E"/>
    <w:rsid w:val="00040ABE"/>
    <w:rsid w:val="00051DC0"/>
    <w:rsid w:val="00063D47"/>
    <w:rsid w:val="00073396"/>
    <w:rsid w:val="00081B8D"/>
    <w:rsid w:val="0009523B"/>
    <w:rsid w:val="000B4CF5"/>
    <w:rsid w:val="000D0E1D"/>
    <w:rsid w:val="000D5AA6"/>
    <w:rsid w:val="000D67F5"/>
    <w:rsid w:val="000E64E9"/>
    <w:rsid w:val="001029DC"/>
    <w:rsid w:val="00133F4E"/>
    <w:rsid w:val="001352CB"/>
    <w:rsid w:val="0016551F"/>
    <w:rsid w:val="001667DC"/>
    <w:rsid w:val="00170F6B"/>
    <w:rsid w:val="00180EF3"/>
    <w:rsid w:val="00181824"/>
    <w:rsid w:val="001A44AD"/>
    <w:rsid w:val="001B1F0F"/>
    <w:rsid w:val="001C3A7A"/>
    <w:rsid w:val="001C4775"/>
    <w:rsid w:val="001C6E02"/>
    <w:rsid w:val="001E01B3"/>
    <w:rsid w:val="001E361E"/>
    <w:rsid w:val="00200D3C"/>
    <w:rsid w:val="002151DA"/>
    <w:rsid w:val="002330D9"/>
    <w:rsid w:val="00241EFA"/>
    <w:rsid w:val="002571A3"/>
    <w:rsid w:val="002831BC"/>
    <w:rsid w:val="002916BA"/>
    <w:rsid w:val="002A0FB1"/>
    <w:rsid w:val="002C1D31"/>
    <w:rsid w:val="002C2E89"/>
    <w:rsid w:val="002D6740"/>
    <w:rsid w:val="002F15BA"/>
    <w:rsid w:val="002F6C37"/>
    <w:rsid w:val="00322532"/>
    <w:rsid w:val="003251F6"/>
    <w:rsid w:val="003358A6"/>
    <w:rsid w:val="00341B6D"/>
    <w:rsid w:val="003438BC"/>
    <w:rsid w:val="00344962"/>
    <w:rsid w:val="00351BB6"/>
    <w:rsid w:val="003718AD"/>
    <w:rsid w:val="003779BC"/>
    <w:rsid w:val="00393B4C"/>
    <w:rsid w:val="003947C7"/>
    <w:rsid w:val="003A5032"/>
    <w:rsid w:val="003B64F6"/>
    <w:rsid w:val="003B7F01"/>
    <w:rsid w:val="003C4297"/>
    <w:rsid w:val="003F288B"/>
    <w:rsid w:val="00401AEF"/>
    <w:rsid w:val="00406D35"/>
    <w:rsid w:val="00412DED"/>
    <w:rsid w:val="00417C79"/>
    <w:rsid w:val="004370E8"/>
    <w:rsid w:val="0044107C"/>
    <w:rsid w:val="0045598B"/>
    <w:rsid w:val="004575D2"/>
    <w:rsid w:val="00461ADE"/>
    <w:rsid w:val="00463AB0"/>
    <w:rsid w:val="00480F27"/>
    <w:rsid w:val="004E0277"/>
    <w:rsid w:val="004E7EAA"/>
    <w:rsid w:val="004F32FC"/>
    <w:rsid w:val="005064B3"/>
    <w:rsid w:val="0053078C"/>
    <w:rsid w:val="00535876"/>
    <w:rsid w:val="00547BB0"/>
    <w:rsid w:val="00564A52"/>
    <w:rsid w:val="00567100"/>
    <w:rsid w:val="005906F2"/>
    <w:rsid w:val="005C0D4F"/>
    <w:rsid w:val="005D1068"/>
    <w:rsid w:val="005F417D"/>
    <w:rsid w:val="00603F93"/>
    <w:rsid w:val="006517F6"/>
    <w:rsid w:val="00663CEC"/>
    <w:rsid w:val="0069350A"/>
    <w:rsid w:val="00696BB5"/>
    <w:rsid w:val="006B4C92"/>
    <w:rsid w:val="006D1E4A"/>
    <w:rsid w:val="00734D5D"/>
    <w:rsid w:val="00755104"/>
    <w:rsid w:val="00796149"/>
    <w:rsid w:val="007C27CB"/>
    <w:rsid w:val="007C6C17"/>
    <w:rsid w:val="007D5E23"/>
    <w:rsid w:val="007F65F9"/>
    <w:rsid w:val="008059AD"/>
    <w:rsid w:val="008645CE"/>
    <w:rsid w:val="0086760D"/>
    <w:rsid w:val="008717D1"/>
    <w:rsid w:val="00875482"/>
    <w:rsid w:val="00884ECA"/>
    <w:rsid w:val="008A1C4B"/>
    <w:rsid w:val="008B636B"/>
    <w:rsid w:val="008C219A"/>
    <w:rsid w:val="008C613A"/>
    <w:rsid w:val="008C7AB0"/>
    <w:rsid w:val="00911EAC"/>
    <w:rsid w:val="00920597"/>
    <w:rsid w:val="00947CF5"/>
    <w:rsid w:val="00961BE5"/>
    <w:rsid w:val="00964249"/>
    <w:rsid w:val="00966CCC"/>
    <w:rsid w:val="00984AF8"/>
    <w:rsid w:val="009A3345"/>
    <w:rsid w:val="009A425D"/>
    <w:rsid w:val="009B34E0"/>
    <w:rsid w:val="009B7C4C"/>
    <w:rsid w:val="009D13CC"/>
    <w:rsid w:val="009D2CB1"/>
    <w:rsid w:val="009D41CA"/>
    <w:rsid w:val="009E3DFD"/>
    <w:rsid w:val="009E4B04"/>
    <w:rsid w:val="00A13420"/>
    <w:rsid w:val="00A15AC7"/>
    <w:rsid w:val="00A33F7C"/>
    <w:rsid w:val="00A72EB9"/>
    <w:rsid w:val="00A80A23"/>
    <w:rsid w:val="00A927FC"/>
    <w:rsid w:val="00AB5DA3"/>
    <w:rsid w:val="00AC0AAA"/>
    <w:rsid w:val="00AC4D71"/>
    <w:rsid w:val="00AE726D"/>
    <w:rsid w:val="00B058E9"/>
    <w:rsid w:val="00B34852"/>
    <w:rsid w:val="00B35276"/>
    <w:rsid w:val="00B631F0"/>
    <w:rsid w:val="00B76027"/>
    <w:rsid w:val="00B80905"/>
    <w:rsid w:val="00BA1712"/>
    <w:rsid w:val="00BA5132"/>
    <w:rsid w:val="00BA64E6"/>
    <w:rsid w:val="00BB1540"/>
    <w:rsid w:val="00BF1C17"/>
    <w:rsid w:val="00BF47E8"/>
    <w:rsid w:val="00C05A13"/>
    <w:rsid w:val="00C10E1D"/>
    <w:rsid w:val="00C211C3"/>
    <w:rsid w:val="00C64517"/>
    <w:rsid w:val="00C94875"/>
    <w:rsid w:val="00CA16A4"/>
    <w:rsid w:val="00CB689C"/>
    <w:rsid w:val="00CB6E70"/>
    <w:rsid w:val="00CD3EFB"/>
    <w:rsid w:val="00CD6414"/>
    <w:rsid w:val="00CE3463"/>
    <w:rsid w:val="00CF02CF"/>
    <w:rsid w:val="00D01857"/>
    <w:rsid w:val="00D10689"/>
    <w:rsid w:val="00D1254A"/>
    <w:rsid w:val="00D1697B"/>
    <w:rsid w:val="00D20FC8"/>
    <w:rsid w:val="00D220C2"/>
    <w:rsid w:val="00D23B5C"/>
    <w:rsid w:val="00D2569C"/>
    <w:rsid w:val="00D326E9"/>
    <w:rsid w:val="00D33F4D"/>
    <w:rsid w:val="00D36329"/>
    <w:rsid w:val="00D549E8"/>
    <w:rsid w:val="00D55D43"/>
    <w:rsid w:val="00D62368"/>
    <w:rsid w:val="00D71DED"/>
    <w:rsid w:val="00D838EF"/>
    <w:rsid w:val="00D85B9C"/>
    <w:rsid w:val="00D95BE0"/>
    <w:rsid w:val="00DA2D1E"/>
    <w:rsid w:val="00DC0848"/>
    <w:rsid w:val="00DD6776"/>
    <w:rsid w:val="00DE7EE9"/>
    <w:rsid w:val="00E02787"/>
    <w:rsid w:val="00E048C5"/>
    <w:rsid w:val="00E071DF"/>
    <w:rsid w:val="00E11180"/>
    <w:rsid w:val="00E141D0"/>
    <w:rsid w:val="00E14793"/>
    <w:rsid w:val="00E336AF"/>
    <w:rsid w:val="00E424B5"/>
    <w:rsid w:val="00E51562"/>
    <w:rsid w:val="00E63A74"/>
    <w:rsid w:val="00E63D7A"/>
    <w:rsid w:val="00E71889"/>
    <w:rsid w:val="00E75E9A"/>
    <w:rsid w:val="00E8750F"/>
    <w:rsid w:val="00E95C49"/>
    <w:rsid w:val="00E95D75"/>
    <w:rsid w:val="00E96CC4"/>
    <w:rsid w:val="00E96F41"/>
    <w:rsid w:val="00E96F4A"/>
    <w:rsid w:val="00EC4053"/>
    <w:rsid w:val="00EF0AE7"/>
    <w:rsid w:val="00F26E83"/>
    <w:rsid w:val="00F304CA"/>
    <w:rsid w:val="00F325B7"/>
    <w:rsid w:val="00F444F5"/>
    <w:rsid w:val="00F44951"/>
    <w:rsid w:val="00F6278B"/>
    <w:rsid w:val="00F64805"/>
    <w:rsid w:val="00F74EBF"/>
    <w:rsid w:val="00F7644B"/>
    <w:rsid w:val="00F94A6D"/>
    <w:rsid w:val="00FA77E4"/>
    <w:rsid w:val="00FD6B7A"/>
    <w:rsid w:val="00FE1AE2"/>
    <w:rsid w:val="00FE3DC2"/>
    <w:rsid w:val="00FF29B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 w:type="paragraph" w:styleId="Bibliography">
    <w:name w:val="Bibliography"/>
    <w:basedOn w:val="Normal"/>
    <w:next w:val="Normal"/>
    <w:uiPriority w:val="37"/>
    <w:unhideWhenUsed/>
    <w:rsid w:val="00755104"/>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amishwp/Nhanes2021"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Props1.xml><?xml version="1.0" encoding="utf-8"?>
<ds:datastoreItem xmlns:ds="http://schemas.openxmlformats.org/officeDocument/2006/customXml" ds:itemID="{AF4908CE-DB55-8B48-81AB-5A9570AD990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11904</Words>
  <Characters>67854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79</cp:revision>
  <dcterms:created xsi:type="dcterms:W3CDTF">2023-06-11T21:36:00Z</dcterms:created>
  <dcterms:modified xsi:type="dcterms:W3CDTF">2023-06-29T18:03:00Z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y fmtid="{D5CDD505-2E9C-101B-9397-08002B2CF9AE}" pid="25" name="ZOTERO_PREF_1">
    <vt:lpwstr>&lt;data data-version="3" zotero-version="6.0.23"&gt;&lt;session id="KmC1LTua"/&gt;&lt;style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